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CB" w:rsidRPr="00BA68CB" w:rsidRDefault="00BA68CB" w:rsidP="00BA68C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Prototype Lab Flow</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Projects blog: </w:t>
      </w:r>
      <w:hyperlink r:id="rId5" w:history="1">
        <w:r w:rsidRPr="00BA68CB">
          <w:rPr>
            <w:rFonts w:ascii="Segoe UI" w:eastAsia="Times New Roman" w:hAnsi="Segoe UI" w:cs="Segoe UI"/>
            <w:color w:val="4078C0"/>
            <w:sz w:val="24"/>
            <w:szCs w:val="24"/>
          </w:rPr>
          <w:t>http://ssehra.github.io</w:t>
        </w:r>
      </w:hyperlink>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Table of Contents</w:t>
      </w:r>
    </w:p>
    <w:p w:rsidR="00BA68CB" w:rsidRPr="00BA68CB" w:rsidRDefault="00BA68CB" w:rsidP="00BA68CB">
      <w:pPr>
        <w:numPr>
          <w:ilvl w:val="0"/>
          <w:numId w:val="1"/>
        </w:numPr>
        <w:spacing w:before="100" w:beforeAutospacing="1" w:after="100" w:afterAutospacing="1" w:line="240" w:lineRule="auto"/>
        <w:rPr>
          <w:rFonts w:ascii="Segoe UI" w:eastAsia="Times New Roman" w:hAnsi="Segoe UI" w:cs="Segoe UI"/>
          <w:color w:val="333333"/>
          <w:sz w:val="24"/>
          <w:szCs w:val="24"/>
        </w:rPr>
      </w:pPr>
      <w:hyperlink r:id="rId6" w:anchor="introduction" w:history="1">
        <w:r w:rsidRPr="00BA68CB">
          <w:rPr>
            <w:rFonts w:ascii="Segoe UI" w:eastAsia="Times New Roman" w:hAnsi="Segoe UI" w:cs="Segoe UI"/>
            <w:color w:val="4078C0"/>
            <w:sz w:val="24"/>
            <w:szCs w:val="24"/>
          </w:rPr>
          <w:t>Introduction</w:t>
        </w:r>
      </w:hyperlink>
    </w:p>
    <w:p w:rsidR="00BA68CB" w:rsidRPr="00BA68CB" w:rsidRDefault="00BA68CB" w:rsidP="00BA68CB">
      <w:pPr>
        <w:numPr>
          <w:ilvl w:val="1"/>
          <w:numId w:val="1"/>
        </w:numPr>
        <w:spacing w:before="100" w:beforeAutospacing="1" w:after="100" w:afterAutospacing="1" w:line="240" w:lineRule="auto"/>
        <w:rPr>
          <w:rFonts w:ascii="Segoe UI" w:eastAsia="Times New Roman" w:hAnsi="Segoe UI" w:cs="Segoe UI"/>
          <w:color w:val="333333"/>
          <w:sz w:val="24"/>
          <w:szCs w:val="24"/>
        </w:rPr>
      </w:pPr>
      <w:hyperlink r:id="rId7" w:anchor="what-is-the-protoype-lab-flow-project" w:history="1">
        <w:r w:rsidRPr="00BA68CB">
          <w:rPr>
            <w:rFonts w:ascii="Segoe UI" w:eastAsia="Times New Roman" w:hAnsi="Segoe UI" w:cs="Segoe UI"/>
            <w:color w:val="4078C0"/>
            <w:sz w:val="24"/>
            <w:szCs w:val="24"/>
          </w:rPr>
          <w:t>What is the Project?</w:t>
        </w:r>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8" w:anchor="why-is-is-useful" w:history="1">
        <w:r w:rsidRPr="00BA68CB">
          <w:rPr>
            <w:rFonts w:ascii="Segoe UI" w:eastAsia="Times New Roman" w:hAnsi="Segoe UI" w:cs="Segoe UI"/>
            <w:color w:val="4078C0"/>
            <w:sz w:val="24"/>
            <w:szCs w:val="24"/>
          </w:rPr>
          <w:t xml:space="preserve">Why is </w:t>
        </w:r>
        <w:proofErr w:type="spellStart"/>
        <w:r w:rsidRPr="00BA68CB">
          <w:rPr>
            <w:rFonts w:ascii="Segoe UI" w:eastAsia="Times New Roman" w:hAnsi="Segoe UI" w:cs="Segoe UI"/>
            <w:color w:val="4078C0"/>
            <w:sz w:val="24"/>
            <w:szCs w:val="24"/>
          </w:rPr>
          <w:t>is</w:t>
        </w:r>
        <w:proofErr w:type="spellEnd"/>
        <w:r w:rsidRPr="00BA68CB">
          <w:rPr>
            <w:rFonts w:ascii="Segoe UI" w:eastAsia="Times New Roman" w:hAnsi="Segoe UI" w:cs="Segoe UI"/>
            <w:color w:val="4078C0"/>
            <w:sz w:val="24"/>
            <w:szCs w:val="24"/>
          </w:rPr>
          <w:t xml:space="preserve"> useful?</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9" w:anchor="build-budget" w:history="1">
        <w:r w:rsidRPr="00BA68CB">
          <w:rPr>
            <w:rFonts w:ascii="Segoe UI" w:eastAsia="Times New Roman" w:hAnsi="Segoe UI" w:cs="Segoe UI"/>
            <w:color w:val="4078C0"/>
            <w:sz w:val="24"/>
            <w:szCs w:val="24"/>
          </w:rPr>
          <w:t>Build Budget</w:t>
        </w:r>
      </w:hyperlink>
    </w:p>
    <w:p w:rsidR="00BA68CB" w:rsidRPr="00BA68CB" w:rsidRDefault="00BA68CB" w:rsidP="00BA68CB">
      <w:pPr>
        <w:numPr>
          <w:ilvl w:val="1"/>
          <w:numId w:val="1"/>
        </w:numPr>
        <w:spacing w:before="100" w:beforeAutospacing="1" w:after="100" w:afterAutospacing="1" w:line="240" w:lineRule="auto"/>
        <w:rPr>
          <w:rFonts w:ascii="Segoe UI" w:eastAsia="Times New Roman" w:hAnsi="Segoe UI" w:cs="Segoe UI"/>
          <w:color w:val="333333"/>
          <w:sz w:val="24"/>
          <w:szCs w:val="24"/>
        </w:rPr>
      </w:pPr>
      <w:hyperlink r:id="rId10" w:anchor="heres-a-breakdown-of-the-item-needed-to-build-this-project" w:history="1">
        <w:r w:rsidRPr="00BA68CB">
          <w:rPr>
            <w:rFonts w:ascii="Segoe UI" w:eastAsia="Times New Roman" w:hAnsi="Segoe UI" w:cs="Segoe UI"/>
            <w:color w:val="4078C0"/>
            <w:sz w:val="24"/>
            <w:szCs w:val="24"/>
          </w:rPr>
          <w:t>Core items needed for the this project</w:t>
        </w:r>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11" w:anchor="the-list-of-pcb-components-needed-to-build-the-pcb" w:history="1">
        <w:r w:rsidRPr="00BA68CB">
          <w:rPr>
            <w:rFonts w:ascii="Segoe UI" w:eastAsia="Times New Roman" w:hAnsi="Segoe UI" w:cs="Segoe UI"/>
            <w:color w:val="4078C0"/>
            <w:sz w:val="24"/>
            <w:szCs w:val="24"/>
          </w:rPr>
          <w:t>List components required for the PCB</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12" w:anchor="time-commitment" w:history="1">
        <w:r w:rsidRPr="00BA68CB">
          <w:rPr>
            <w:rFonts w:ascii="Segoe UI" w:eastAsia="Times New Roman" w:hAnsi="Segoe UI" w:cs="Segoe UI"/>
            <w:color w:val="4078C0"/>
            <w:sz w:val="24"/>
            <w:szCs w:val="24"/>
          </w:rPr>
          <w:t>Time Commitment</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13" w:anchor="pcb-soldering" w:history="1">
        <w:r w:rsidRPr="00BA68CB">
          <w:rPr>
            <w:rFonts w:ascii="Segoe UI" w:eastAsia="Times New Roman" w:hAnsi="Segoe UI" w:cs="Segoe UI"/>
            <w:color w:val="4078C0"/>
            <w:sz w:val="24"/>
            <w:szCs w:val="24"/>
          </w:rPr>
          <w:t>PCB Soldering</w:t>
        </w:r>
      </w:hyperlink>
    </w:p>
    <w:p w:rsidR="00BA68CB" w:rsidRPr="00BA68CB" w:rsidRDefault="00BA68CB" w:rsidP="00BA68CB">
      <w:pPr>
        <w:numPr>
          <w:ilvl w:val="1"/>
          <w:numId w:val="1"/>
        </w:numPr>
        <w:spacing w:before="100" w:beforeAutospacing="1" w:after="100" w:afterAutospacing="1" w:line="240" w:lineRule="auto"/>
        <w:rPr>
          <w:rFonts w:ascii="Segoe UI" w:eastAsia="Times New Roman" w:hAnsi="Segoe UI" w:cs="Segoe UI"/>
          <w:color w:val="333333"/>
          <w:sz w:val="24"/>
          <w:szCs w:val="24"/>
        </w:rPr>
      </w:pPr>
      <w:hyperlink r:id="rId14" w:anchor="schematic-for-the-pcb" w:history="1">
        <w:r w:rsidRPr="00BA68CB">
          <w:rPr>
            <w:rFonts w:ascii="Segoe UI" w:eastAsia="Times New Roman" w:hAnsi="Segoe UI" w:cs="Segoe UI"/>
            <w:color w:val="4078C0"/>
            <w:sz w:val="24"/>
            <w:szCs w:val="24"/>
          </w:rPr>
          <w:t>Schematic for the PCB</w:t>
        </w:r>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15" w:anchor="ariel-view-of-my-completed-pcb" w:history="1">
        <w:r w:rsidRPr="00BA68CB">
          <w:rPr>
            <w:rFonts w:ascii="Segoe UI" w:eastAsia="Times New Roman" w:hAnsi="Segoe UI" w:cs="Segoe UI"/>
            <w:color w:val="4078C0"/>
            <w:sz w:val="24"/>
            <w:szCs w:val="24"/>
          </w:rPr>
          <w:t>My Completed PCB</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16" w:anchor="mechanical-assembly--power-up" w:history="1">
        <w:r w:rsidRPr="00BA68CB">
          <w:rPr>
            <w:rFonts w:ascii="Segoe UI" w:eastAsia="Times New Roman" w:hAnsi="Segoe UI" w:cs="Segoe UI"/>
            <w:color w:val="4078C0"/>
            <w:sz w:val="24"/>
            <w:szCs w:val="24"/>
          </w:rPr>
          <w:t>Mechanical Assembly &amp; Power Up</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17" w:anchor="unit-testing" w:history="1">
        <w:r w:rsidRPr="00BA68CB">
          <w:rPr>
            <w:rFonts w:ascii="Segoe UI" w:eastAsia="Times New Roman" w:hAnsi="Segoe UI" w:cs="Segoe UI"/>
            <w:color w:val="4078C0"/>
            <w:sz w:val="24"/>
            <w:szCs w:val="24"/>
          </w:rPr>
          <w:t>Unit Testing</w:t>
        </w:r>
      </w:hyperlink>
    </w:p>
    <w:p w:rsidR="00BA68CB" w:rsidRPr="00BA68CB" w:rsidRDefault="00BA68CB" w:rsidP="00BA68CB">
      <w:pPr>
        <w:numPr>
          <w:ilvl w:val="1"/>
          <w:numId w:val="1"/>
        </w:numPr>
        <w:spacing w:before="100" w:beforeAutospacing="1" w:after="100" w:afterAutospacing="1" w:line="240" w:lineRule="auto"/>
        <w:rPr>
          <w:rFonts w:ascii="Segoe UI" w:eastAsia="Times New Roman" w:hAnsi="Segoe UI" w:cs="Segoe UI"/>
          <w:color w:val="333333"/>
          <w:sz w:val="24"/>
          <w:szCs w:val="24"/>
        </w:rPr>
      </w:pPr>
      <w:hyperlink r:id="rId18" w:anchor="webcam-functionality-testing" w:history="1">
        <w:r w:rsidRPr="00BA68CB">
          <w:rPr>
            <w:rFonts w:ascii="Segoe UI" w:eastAsia="Times New Roman" w:hAnsi="Segoe UI" w:cs="Segoe UI"/>
            <w:color w:val="4078C0"/>
            <w:sz w:val="24"/>
            <w:szCs w:val="24"/>
          </w:rPr>
          <w:t>Webcam functionality</w:t>
        </w:r>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19" w:anchor="pcb-functionality-testing" w:history="1">
        <w:r w:rsidRPr="00BA68CB">
          <w:rPr>
            <w:rFonts w:ascii="Segoe UI" w:eastAsia="Times New Roman" w:hAnsi="Segoe UI" w:cs="Segoe UI"/>
            <w:color w:val="4078C0"/>
            <w:sz w:val="24"/>
            <w:szCs w:val="24"/>
          </w:rPr>
          <w:t>PCB functionality testing</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20" w:anchor="scanning-qr-codes" w:history="1">
        <w:r w:rsidRPr="00BA68CB">
          <w:rPr>
            <w:rFonts w:ascii="Segoe UI" w:eastAsia="Times New Roman" w:hAnsi="Segoe UI" w:cs="Segoe UI"/>
            <w:color w:val="4078C0"/>
            <w:sz w:val="24"/>
            <w:szCs w:val="24"/>
          </w:rPr>
          <w:t>Scanning QR Codes</w:t>
        </w:r>
      </w:hyperlink>
    </w:p>
    <w:p w:rsidR="00BA68CB" w:rsidRPr="00BA68CB" w:rsidRDefault="00BA68CB" w:rsidP="00BA68CB">
      <w:pPr>
        <w:numPr>
          <w:ilvl w:val="1"/>
          <w:numId w:val="1"/>
        </w:numPr>
        <w:spacing w:before="100" w:beforeAutospacing="1" w:after="100" w:afterAutospacing="1" w:line="240" w:lineRule="auto"/>
        <w:rPr>
          <w:rFonts w:ascii="Segoe UI" w:eastAsia="Times New Roman" w:hAnsi="Segoe UI" w:cs="Segoe UI"/>
          <w:color w:val="333333"/>
          <w:sz w:val="24"/>
          <w:szCs w:val="24"/>
        </w:rPr>
      </w:pPr>
      <w:hyperlink r:id="rId21" w:anchor="now-we-install-the-zbar-library-to-scan-qr-codes-follow-these-step-below" w:history="1">
        <w:r w:rsidRPr="00BA68CB">
          <w:rPr>
            <w:rFonts w:ascii="Segoe UI" w:eastAsia="Times New Roman" w:hAnsi="Segoe UI" w:cs="Segoe UI"/>
            <w:color w:val="4078C0"/>
            <w:sz w:val="24"/>
            <w:szCs w:val="24"/>
          </w:rPr>
          <w:t xml:space="preserve">Installing </w:t>
        </w:r>
        <w:proofErr w:type="spellStart"/>
        <w:r w:rsidRPr="00BA68CB">
          <w:rPr>
            <w:rFonts w:ascii="Segoe UI" w:eastAsia="Times New Roman" w:hAnsi="Segoe UI" w:cs="Segoe UI"/>
            <w:color w:val="4078C0"/>
            <w:sz w:val="24"/>
            <w:szCs w:val="24"/>
          </w:rPr>
          <w:t>zbar</w:t>
        </w:r>
        <w:proofErr w:type="spellEnd"/>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22" w:anchor="i-used-the-follwing-code-to-scan-qr-codes-to-implement-the-qr-code-scanner" w:history="1">
        <w:r w:rsidRPr="00BA68CB">
          <w:rPr>
            <w:rFonts w:ascii="Segoe UI" w:eastAsia="Times New Roman" w:hAnsi="Segoe UI" w:cs="Segoe UI"/>
            <w:color w:val="4078C0"/>
            <w:sz w:val="24"/>
            <w:szCs w:val="24"/>
          </w:rPr>
          <w:t>Core Programs</w:t>
        </w:r>
      </w:hyperlink>
    </w:p>
    <w:p w:rsidR="00BA68CB" w:rsidRPr="00BA68CB" w:rsidRDefault="00BA68CB" w:rsidP="00BA68CB">
      <w:pPr>
        <w:numPr>
          <w:ilvl w:val="1"/>
          <w:numId w:val="1"/>
        </w:numPr>
        <w:spacing w:before="60" w:after="100" w:afterAutospacing="1" w:line="240" w:lineRule="auto"/>
        <w:rPr>
          <w:rFonts w:ascii="Segoe UI" w:eastAsia="Times New Roman" w:hAnsi="Segoe UI" w:cs="Segoe UI"/>
          <w:color w:val="333333"/>
          <w:sz w:val="24"/>
          <w:szCs w:val="24"/>
        </w:rPr>
      </w:pPr>
      <w:hyperlink r:id="rId23" w:anchor="to-run-the-final-code-follow-these-steps" w:history="1">
        <w:r w:rsidRPr="00BA68CB">
          <w:rPr>
            <w:rFonts w:ascii="Segoe UI" w:eastAsia="Times New Roman" w:hAnsi="Segoe UI" w:cs="Segoe UI"/>
            <w:color w:val="4078C0"/>
            <w:sz w:val="24"/>
            <w:szCs w:val="24"/>
          </w:rPr>
          <w:t>Program Execution</w:t>
        </w:r>
      </w:hyperlink>
    </w:p>
    <w:p w:rsidR="00BA68CB" w:rsidRPr="00BA68CB" w:rsidRDefault="00BA68CB" w:rsidP="00BA68CB">
      <w:pPr>
        <w:numPr>
          <w:ilvl w:val="0"/>
          <w:numId w:val="1"/>
        </w:numPr>
        <w:spacing w:before="60" w:after="100" w:afterAutospacing="1" w:line="240" w:lineRule="auto"/>
        <w:rPr>
          <w:rFonts w:ascii="Segoe UI" w:eastAsia="Times New Roman" w:hAnsi="Segoe UI" w:cs="Segoe UI"/>
          <w:color w:val="333333"/>
          <w:sz w:val="24"/>
          <w:szCs w:val="24"/>
        </w:rPr>
      </w:pPr>
      <w:hyperlink r:id="rId24" w:anchor="ending-notes" w:history="1">
        <w:r w:rsidRPr="00BA68CB">
          <w:rPr>
            <w:rFonts w:ascii="Segoe UI" w:eastAsia="Times New Roman" w:hAnsi="Segoe UI" w:cs="Segoe UI"/>
            <w:color w:val="4078C0"/>
            <w:sz w:val="24"/>
            <w:szCs w:val="24"/>
          </w:rPr>
          <w:t>Ending Notes</w:t>
        </w:r>
      </w:hyperlink>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Introduction</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This document will provide you with all the necessary information required to build your very own "Prototype Lab Flow" project.</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i/>
          <w:iCs/>
          <w:color w:val="333333"/>
          <w:sz w:val="24"/>
          <w:szCs w:val="24"/>
        </w:rPr>
        <w:t>What is the Prototype Lab Flow project?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lastRenderedPageBreak/>
        <w:t xml:space="preserve">Well in simple terms, this project is a </w:t>
      </w:r>
      <w:proofErr w:type="spellStart"/>
      <w:r w:rsidRPr="00BA68CB">
        <w:rPr>
          <w:rFonts w:ascii="Segoe UI" w:eastAsia="Times New Roman" w:hAnsi="Segoe UI" w:cs="Segoe UI"/>
          <w:color w:val="333333"/>
          <w:sz w:val="24"/>
          <w:szCs w:val="24"/>
        </w:rPr>
        <w:t>realtime</w:t>
      </w:r>
      <w:proofErr w:type="spellEnd"/>
      <w:r w:rsidRPr="00BA68CB">
        <w:rPr>
          <w:rFonts w:ascii="Segoe UI" w:eastAsia="Times New Roman" w:hAnsi="Segoe UI" w:cs="Segoe UI"/>
          <w:color w:val="333333"/>
          <w:sz w:val="24"/>
          <w:szCs w:val="24"/>
        </w:rPr>
        <w:t xml:space="preserve"> database that allows the user to add/remove items into the database by simply scanning QR Codes.</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i/>
          <w:iCs/>
          <w:color w:val="333333"/>
          <w:sz w:val="24"/>
          <w:szCs w:val="24"/>
        </w:rPr>
        <w:t xml:space="preserve">Why is </w:t>
      </w:r>
      <w:proofErr w:type="spellStart"/>
      <w:r w:rsidRPr="00BA68CB">
        <w:rPr>
          <w:rFonts w:ascii="Segoe UI" w:eastAsia="Times New Roman" w:hAnsi="Segoe UI" w:cs="Segoe UI"/>
          <w:b/>
          <w:bCs/>
          <w:i/>
          <w:iCs/>
          <w:color w:val="333333"/>
          <w:sz w:val="24"/>
          <w:szCs w:val="24"/>
        </w:rPr>
        <w:t>is</w:t>
      </w:r>
      <w:proofErr w:type="spellEnd"/>
      <w:r w:rsidRPr="00BA68CB">
        <w:rPr>
          <w:rFonts w:ascii="Segoe UI" w:eastAsia="Times New Roman" w:hAnsi="Segoe UI" w:cs="Segoe UI"/>
          <w:b/>
          <w:bCs/>
          <w:i/>
          <w:iCs/>
          <w:color w:val="333333"/>
          <w:sz w:val="24"/>
          <w:szCs w:val="24"/>
        </w:rPr>
        <w:t xml:space="preserve"> useful?</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This project replaces the current item sign-out system used at the Humber Prototype Lab as well as the Humber Parts Crib. The current system requires a student to fill out a form and lend their Humber ID Card in order to borrow items. This system is a slower process because students must wait in queues just a fill out a form. This project makes this system more efficient by allowing the administrator to simply scan QR Codes instead of waiting for the students to fill out their forms.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If you are still on how the project will work or what will it do the systems diagram below should be helpful.</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noProof/>
          <w:color w:val="4078C0"/>
          <w:sz w:val="24"/>
          <w:szCs w:val="24"/>
        </w:rPr>
        <w:drawing>
          <wp:inline distT="0" distB="0" distL="0" distR="0">
            <wp:extent cx="6178385" cy="2318820"/>
            <wp:effectExtent l="0" t="0" r="0" b="5715"/>
            <wp:docPr id="3" name="Picture 3" descr="Alt tex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0670" cy="2334690"/>
                    </a:xfrm>
                    <a:prstGeom prst="rect">
                      <a:avLst/>
                    </a:prstGeom>
                    <a:noFill/>
                    <a:ln>
                      <a:noFill/>
                    </a:ln>
                  </pic:spPr>
                </pic:pic>
              </a:graphicData>
            </a:graphic>
          </wp:inline>
        </w:drawing>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i/>
          <w:iCs/>
          <w:color w:val="333333"/>
          <w:sz w:val="24"/>
          <w:szCs w:val="24"/>
        </w:rPr>
        <w:t>The diagram above shows input, output and processing components of this project. The Webcam will scan QR codes as input while the Raspberry Pi will process that input to add into a database. The final output will the an android application showing that the item has been added to the database. However for now, a feedback from L.E.D. blinking will replace the android application in the systems diagram.</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Build Budget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Before we start building something, we need to plan a budget. A budget will be especially helpful in managing the financial costs related to our build.</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Here's a breakdown of the item needed to build this project.</w:t>
      </w:r>
    </w:p>
    <w:p w:rsidR="00BA68CB" w:rsidRPr="00BA68CB" w:rsidRDefault="00BA68CB" w:rsidP="00BA68CB">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lastRenderedPageBreak/>
        <w:t>A Raspberry Pi</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USB Webcam</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A </w:t>
      </w:r>
      <w:proofErr w:type="spellStart"/>
      <w:r w:rsidRPr="00BA68CB">
        <w:rPr>
          <w:rFonts w:ascii="Segoe UI" w:eastAsia="Times New Roman" w:hAnsi="Segoe UI" w:cs="Segoe UI"/>
          <w:color w:val="333333"/>
          <w:sz w:val="24"/>
          <w:szCs w:val="24"/>
        </w:rPr>
        <w:t>MicroUSB</w:t>
      </w:r>
      <w:proofErr w:type="spellEnd"/>
      <w:r w:rsidRPr="00BA68CB">
        <w:rPr>
          <w:rFonts w:ascii="Segoe UI" w:eastAsia="Times New Roman" w:hAnsi="Segoe UI" w:cs="Segoe UI"/>
          <w:color w:val="333333"/>
          <w:sz w:val="24"/>
          <w:szCs w:val="24"/>
        </w:rPr>
        <w:t xml:space="preserve"> AC adapter</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A Case for Raspberry Pi</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HDMI Cable</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A MicroSD Card (8GB or higher)</w:t>
      </w:r>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K</w:t>
      </w:r>
      <w:del w:id="0" w:author="Unknown">
        <w:r w:rsidRPr="00BA68CB">
          <w:rPr>
            <w:rFonts w:ascii="Segoe UI" w:eastAsia="Times New Roman" w:hAnsi="Segoe UI" w:cs="Segoe UI"/>
            <w:color w:val="333333"/>
            <w:sz w:val="24"/>
            <w:szCs w:val="24"/>
          </w:rPr>
          <w:delText>eyboard/Mouse Combo (USB or bluetooth)</w:delText>
        </w:r>
      </w:del>
    </w:p>
    <w:p w:rsidR="00BA68CB" w:rsidRPr="00BA68CB" w:rsidRDefault="00BA68CB" w:rsidP="00BA68CB">
      <w:pPr>
        <w:numPr>
          <w:ilvl w:val="0"/>
          <w:numId w:val="2"/>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A</w:t>
      </w:r>
      <w:del w:id="1" w:author="Unknown">
        <w:r w:rsidRPr="00BA68CB">
          <w:rPr>
            <w:rFonts w:ascii="Segoe UI" w:eastAsia="Times New Roman" w:hAnsi="Segoe UI" w:cs="Segoe UI"/>
            <w:color w:val="333333"/>
            <w:sz w:val="24"/>
            <w:szCs w:val="24"/>
          </w:rPr>
          <w:delText xml:space="preserve"> monitor</w:delText>
        </w:r>
      </w:del>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The list of PCB components needed to build the PCB</w:t>
      </w:r>
    </w:p>
    <w:p w:rsidR="00BA68CB" w:rsidRPr="00BA68CB" w:rsidRDefault="00BA68CB" w:rsidP="00BA68CB">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2x20 Header Female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1) $3.73</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100nF Capacitor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4) $5.80</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10uF Capacitor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1) $1.45</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1kΩ Resistor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1) $0.15</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3.9kΩ Resistor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4) $2.40</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4.7kΩ Resistor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3) $1.35</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3mm LED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1) $0.61</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N-Channel Logic Level MOSFET (</w:t>
      </w:r>
      <w:proofErr w:type="spellStart"/>
      <w:r w:rsidRPr="00BA68CB">
        <w:rPr>
          <w:rFonts w:ascii="Segoe UI" w:eastAsia="Times New Roman" w:hAnsi="Segoe UI" w:cs="Segoe UI"/>
          <w:color w:val="333333"/>
          <w:sz w:val="24"/>
          <w:szCs w:val="24"/>
        </w:rPr>
        <w:t>Qty</w:t>
      </w:r>
      <w:proofErr w:type="spellEnd"/>
      <w:r w:rsidRPr="00BA68CB">
        <w:rPr>
          <w:rFonts w:ascii="Segoe UI" w:eastAsia="Times New Roman" w:hAnsi="Segoe UI" w:cs="Segoe UI"/>
          <w:color w:val="333333"/>
          <w:sz w:val="24"/>
          <w:szCs w:val="24"/>
        </w:rPr>
        <w:t>: 1) $0.99</w:t>
      </w:r>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R</w:t>
      </w:r>
      <w:del w:id="2" w:author="Unknown">
        <w:r w:rsidRPr="00BA68CB">
          <w:rPr>
            <w:rFonts w:ascii="Segoe UI" w:eastAsia="Times New Roman" w:hAnsi="Segoe UI" w:cs="Segoe UI"/>
            <w:color w:val="333333"/>
            <w:sz w:val="24"/>
            <w:szCs w:val="24"/>
          </w:rPr>
          <w:delText>eal Time clock Battery (Qty: 1) $0.48</w:delText>
        </w:r>
      </w:del>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I</w:t>
      </w:r>
      <w:del w:id="3" w:author="Unknown">
        <w:r w:rsidRPr="00BA68CB">
          <w:rPr>
            <w:rFonts w:ascii="Segoe UI" w:eastAsia="Times New Roman" w:hAnsi="Segoe UI" w:cs="Segoe UI"/>
            <w:color w:val="333333"/>
            <w:sz w:val="24"/>
            <w:szCs w:val="24"/>
          </w:rPr>
          <w:delText>2C Real Time Clock (Qty: 1) $11.95</w:delText>
        </w:r>
      </w:del>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8</w:t>
      </w:r>
      <w:del w:id="4" w:author="Unknown">
        <w:r w:rsidRPr="00BA68CB">
          <w:rPr>
            <w:rFonts w:ascii="Segoe UI" w:eastAsia="Times New Roman" w:hAnsi="Segoe UI" w:cs="Segoe UI"/>
            <w:color w:val="333333"/>
            <w:sz w:val="24"/>
            <w:szCs w:val="24"/>
          </w:rPr>
          <w:delText>-bit I2C ADC&amp;DAC with sensors (Qty: 1) $8.50</w:delText>
        </w:r>
      </w:del>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1</w:t>
      </w:r>
      <w:del w:id="5" w:author="Unknown">
        <w:r w:rsidRPr="00BA68CB">
          <w:rPr>
            <w:rFonts w:ascii="Segoe UI" w:eastAsia="Times New Roman" w:hAnsi="Segoe UI" w:cs="Segoe UI"/>
            <w:color w:val="333333"/>
            <w:sz w:val="24"/>
            <w:szCs w:val="24"/>
          </w:rPr>
          <w:delText>x4 Header Female (Qty: 2) $1.70</w:delText>
        </w:r>
      </w:del>
    </w:p>
    <w:p w:rsidR="00BA68CB" w:rsidRPr="00BA68CB" w:rsidRDefault="00BA68CB" w:rsidP="00BA68CB">
      <w:pPr>
        <w:numPr>
          <w:ilvl w:val="0"/>
          <w:numId w:val="3"/>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1</w:t>
      </w:r>
      <w:del w:id="6" w:author="Unknown">
        <w:r w:rsidRPr="00BA68CB">
          <w:rPr>
            <w:rFonts w:ascii="Segoe UI" w:eastAsia="Times New Roman" w:hAnsi="Segoe UI" w:cs="Segoe UI"/>
            <w:color w:val="333333"/>
            <w:sz w:val="24"/>
            <w:szCs w:val="24"/>
          </w:rPr>
          <w:delText>x5 Header Female (Qty: 2) $3.40</w:delText>
        </w:r>
      </w:del>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Let's start with the core of the project, a Raspberry Pi. The Raspberry Pi alone costs around $60-70 online if you're lucky enough find one. I highly recommend opting in for the Raspberry Pi starter kit instead as it comes with all the necessary items like a microSD card, an AC adapter and a case (as well as other stuff like a microSD reader). It's available for about $20-30 extra.</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A case is highly recommended as the raspberry pi is relatively fragile microcomputer. A microSD card is required to run the </w:t>
      </w:r>
      <w:proofErr w:type="spellStart"/>
      <w:r w:rsidRPr="00BA68CB">
        <w:rPr>
          <w:rFonts w:ascii="Segoe UI" w:eastAsia="Times New Roman" w:hAnsi="Segoe UI" w:cs="Segoe UI"/>
          <w:color w:val="333333"/>
          <w:sz w:val="24"/>
          <w:szCs w:val="24"/>
        </w:rPr>
        <w:t>Raspbian</w:t>
      </w:r>
      <w:proofErr w:type="spellEnd"/>
      <w:r w:rsidRPr="00BA68CB">
        <w:rPr>
          <w:rFonts w:ascii="Segoe UI" w:eastAsia="Times New Roman" w:hAnsi="Segoe UI" w:cs="Segoe UI"/>
          <w:color w:val="333333"/>
          <w:sz w:val="24"/>
          <w:szCs w:val="24"/>
        </w:rPr>
        <w:t xml:space="preserve"> OS on the pi. And of course, the AC adapter can be substituted with any </w:t>
      </w:r>
      <w:proofErr w:type="spellStart"/>
      <w:r w:rsidRPr="00BA68CB">
        <w:rPr>
          <w:rFonts w:ascii="Segoe UI" w:eastAsia="Times New Roman" w:hAnsi="Segoe UI" w:cs="Segoe UI"/>
          <w:color w:val="333333"/>
          <w:sz w:val="24"/>
          <w:szCs w:val="24"/>
        </w:rPr>
        <w:t>microUSB</w:t>
      </w:r>
      <w:proofErr w:type="spellEnd"/>
      <w:r w:rsidRPr="00BA68CB">
        <w:rPr>
          <w:rFonts w:ascii="Segoe UI" w:eastAsia="Times New Roman" w:hAnsi="Segoe UI" w:cs="Segoe UI"/>
          <w:color w:val="333333"/>
          <w:sz w:val="24"/>
          <w:szCs w:val="24"/>
        </w:rPr>
        <w:t xml:space="preserve"> phone/tablet charger.</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lastRenderedPageBreak/>
        <w:t>Moving on, a webcam will be required to scan QR codes. Any USB webcam will do fine. So no need a spend the extra bucks for a high definition webcam. An average webcam will cost between $20 and $35. Or even cheaper if you find a used/refurbished one.</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Finally, there is cost associated with the fabricating of a PCB (Printed Circuit board) as well it's components. The Prototype Lab at Humber College charges about $40 to print a PCB. The components I have on my PCB cost about $42.52. However, I do a have a bunch of extra components like sensors and headers that you don't need. This is why is I have them crossed out on the list. Moreover, this brings the cost down from $42.52 to $16.49. The actual cost might still be higher since not all components are sold in the quantity of single units. As a Humber student, all of this is covered as part of my tuition fees.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Altogether I spent about $100 on the Raspberry Pi starter kit from Amazon. If you buy an older Raspberry Pi, you have to spend extra on a USB Wi-Fi receiver or use the Ethernet instead. I used my old webcam which I bought for about $35-$40 at the time. And I didn't have to pay extra for the PCB since I'm a Humber student as well as the PCB components. I'm not including a monitor, and a keyboard and a mouse since almost everybody owns at least one of each. If not then you can buy any monitor with an HDMI and any USB or Bluetooth keyboard/mouse combo.</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Here's a table that shows all the items I bought and how much I paid for them. Note all prices are in CAD. I'm also including the PCB fabricating cost to create a reference for you to compare total costs.</w:t>
      </w:r>
    </w:p>
    <w:tbl>
      <w:tblPr>
        <w:tblW w:w="0" w:type="auto"/>
        <w:tblCellMar>
          <w:top w:w="15" w:type="dxa"/>
          <w:left w:w="15" w:type="dxa"/>
          <w:bottom w:w="15" w:type="dxa"/>
          <w:right w:w="15" w:type="dxa"/>
        </w:tblCellMar>
        <w:tblLook w:val="04A0" w:firstRow="1" w:lastRow="0" w:firstColumn="1" w:lastColumn="0" w:noHBand="0" w:noVBand="1"/>
      </w:tblPr>
      <w:tblGrid>
        <w:gridCol w:w="3582"/>
        <w:gridCol w:w="1284"/>
      </w:tblGrid>
      <w:tr w:rsidR="00BA68CB" w:rsidRPr="00BA68CB" w:rsidTr="00BA68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Cost</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Raspberry Pi 3 Starter Kit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$99.99</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Microsoft LifeCam VX-1000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$34.99</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PCB Fabrication 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$40</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Required components for PCB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$42.52</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b/>
                <w:bCs/>
                <w:color w:val="333333"/>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b/>
                <w:bCs/>
                <w:color w:val="333333"/>
                <w:sz w:val="24"/>
                <w:szCs w:val="24"/>
              </w:rPr>
              <w:t>$245.78</w:t>
            </w:r>
          </w:p>
        </w:tc>
      </w:tr>
    </w:tbl>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My final build cost totals to about approximately $200 (That's including taxes and other expenses like shipping and handling).</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lastRenderedPageBreak/>
        <w:t>Time Commitment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Time is a resource arguably as valuable as money. And this project demands plenty of it.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I had almost 15 weeks to work this project however with these detailed instructions I will be cutting that time significantly for anyone wanting to recreate this project. Majority of my time was spent in implementing the QR scanning functionality and blinking the L.E.D. for feedback. It was my first time soldering and I was able to solder the PCB in less than an hour.</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If you already have acquired all the parts and got the PCB printed, I believe this project can be completed in a day. That's if you copy paste the all the code and it runs flawlessly without any errors.</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PCB Soldering</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Time to start building the PCB! However you build something, you must design it first. That's where these files come in handy. Go ahead and download these files.</w:t>
      </w:r>
    </w:p>
    <w:tbl>
      <w:tblPr>
        <w:tblW w:w="0" w:type="auto"/>
        <w:tblCellMar>
          <w:top w:w="15" w:type="dxa"/>
          <w:left w:w="15" w:type="dxa"/>
          <w:bottom w:w="15" w:type="dxa"/>
          <w:right w:w="15" w:type="dxa"/>
        </w:tblCellMar>
        <w:tblLook w:val="04A0" w:firstRow="1" w:lastRow="0" w:firstColumn="1" w:lastColumn="0" w:noHBand="0" w:noVBand="1"/>
      </w:tblPr>
      <w:tblGrid>
        <w:gridCol w:w="3280"/>
        <w:gridCol w:w="3263"/>
      </w:tblGrid>
      <w:tr w:rsidR="00BA68CB" w:rsidRPr="00BA68CB" w:rsidTr="00BA68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Board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Schematic File</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27"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t>version.brd</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28"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t>version.sch</w:t>
              </w:r>
              <w:proofErr w:type="spellEnd"/>
            </w:hyperlink>
          </w:p>
        </w:tc>
      </w:tr>
    </w:tbl>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Now that you have these files, you'll need eagle to open them. Eagle can be downloaded </w:t>
      </w:r>
      <w:r w:rsidRPr="00BA68CB">
        <w:rPr>
          <w:rFonts w:ascii="Segoe UI" w:eastAsia="Times New Roman" w:hAnsi="Segoe UI" w:cs="Segoe UI"/>
          <w:b/>
          <w:bCs/>
          <w:color w:val="333333"/>
          <w:sz w:val="24"/>
          <w:szCs w:val="24"/>
        </w:rPr>
        <w:t>--&gt;</w:t>
      </w:r>
      <w:r w:rsidRPr="00BA68CB">
        <w:rPr>
          <w:rFonts w:ascii="Segoe UI" w:eastAsia="Times New Roman" w:hAnsi="Segoe UI" w:cs="Segoe UI"/>
          <w:color w:val="333333"/>
          <w:sz w:val="24"/>
          <w:szCs w:val="24"/>
        </w:rPr>
        <w:t> </w:t>
      </w:r>
      <w:hyperlink r:id="rId29" w:history="1">
        <w:r w:rsidRPr="00BA68CB">
          <w:rPr>
            <w:rFonts w:ascii="Segoe UI" w:eastAsia="Times New Roman" w:hAnsi="Segoe UI" w:cs="Segoe UI"/>
            <w:color w:val="4078C0"/>
            <w:sz w:val="24"/>
            <w:szCs w:val="24"/>
          </w:rPr>
          <w:t>here</w:t>
        </w:r>
      </w:hyperlink>
      <w:r w:rsidRPr="00BA68CB">
        <w:rPr>
          <w:rFonts w:ascii="Segoe UI" w:eastAsia="Times New Roman" w:hAnsi="Segoe UI" w:cs="Segoe UI"/>
          <w:color w:val="333333"/>
          <w:sz w:val="24"/>
          <w:szCs w:val="24"/>
        </w:rPr>
        <w:t>. After installing Eagle, edit the name in the files to your own. After you finish editing, go ahead and follow the instructions </w:t>
      </w:r>
      <w:r w:rsidRPr="00BA68CB">
        <w:rPr>
          <w:rFonts w:ascii="Segoe UI" w:eastAsia="Times New Roman" w:hAnsi="Segoe UI" w:cs="Segoe UI"/>
          <w:b/>
          <w:bCs/>
          <w:color w:val="333333"/>
          <w:sz w:val="24"/>
          <w:szCs w:val="24"/>
        </w:rPr>
        <w:t>--&gt;</w:t>
      </w:r>
      <w:r w:rsidRPr="00BA68CB">
        <w:rPr>
          <w:rFonts w:ascii="Segoe UI" w:eastAsia="Times New Roman" w:hAnsi="Segoe UI" w:cs="Segoe UI"/>
          <w:color w:val="333333"/>
          <w:sz w:val="24"/>
          <w:szCs w:val="24"/>
        </w:rPr>
        <w:t> </w:t>
      </w:r>
      <w:hyperlink r:id="rId30" w:history="1">
        <w:r w:rsidRPr="00BA68CB">
          <w:rPr>
            <w:rFonts w:ascii="Segoe UI" w:eastAsia="Times New Roman" w:hAnsi="Segoe UI" w:cs="Segoe UI"/>
            <w:color w:val="4078C0"/>
            <w:sz w:val="24"/>
            <w:szCs w:val="24"/>
          </w:rPr>
          <w:t>here</w:t>
        </w:r>
      </w:hyperlink>
      <w:r w:rsidRPr="00BA68CB">
        <w:rPr>
          <w:rFonts w:ascii="Segoe UI" w:eastAsia="Times New Roman" w:hAnsi="Segoe UI" w:cs="Segoe UI"/>
          <w:color w:val="333333"/>
          <w:sz w:val="24"/>
          <w:szCs w:val="24"/>
        </w:rPr>
        <w:t> to generate the following files.</w:t>
      </w:r>
    </w:p>
    <w:tbl>
      <w:tblPr>
        <w:tblW w:w="0" w:type="auto"/>
        <w:tblCellMar>
          <w:top w:w="15" w:type="dxa"/>
          <w:left w:w="15" w:type="dxa"/>
          <w:bottom w:w="15" w:type="dxa"/>
          <w:right w:w="15" w:type="dxa"/>
        </w:tblCellMar>
        <w:tblLook w:val="04A0" w:firstRow="1" w:lastRow="0" w:firstColumn="1" w:lastColumn="0" w:noHBand="0" w:noVBand="1"/>
      </w:tblPr>
      <w:tblGrid>
        <w:gridCol w:w="1297"/>
        <w:gridCol w:w="1307"/>
        <w:gridCol w:w="1371"/>
        <w:gridCol w:w="1371"/>
        <w:gridCol w:w="1349"/>
        <w:gridCol w:w="1358"/>
        <w:gridCol w:w="1291"/>
      </w:tblGrid>
      <w:tr w:rsidR="00BA68CB" w:rsidRPr="00BA68CB" w:rsidTr="00BA68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Top Copper (.GTL)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Bottom Copper (.GBL)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 xml:space="preserve">Top </w:t>
            </w:r>
            <w:proofErr w:type="spellStart"/>
            <w:r w:rsidRPr="00BA68CB">
              <w:rPr>
                <w:rFonts w:ascii="Segoe UI" w:eastAsia="Times New Roman" w:hAnsi="Segoe UI" w:cs="Segoe UI"/>
                <w:b/>
                <w:bCs/>
                <w:color w:val="333333"/>
                <w:sz w:val="24"/>
                <w:szCs w:val="24"/>
              </w:rPr>
              <w:t>Soldermask</w:t>
            </w:r>
            <w:proofErr w:type="spellEnd"/>
            <w:r w:rsidRPr="00BA68CB">
              <w:rPr>
                <w:rFonts w:ascii="Segoe UI" w:eastAsia="Times New Roman" w:hAnsi="Segoe UI" w:cs="Segoe UI"/>
                <w:b/>
                <w:bCs/>
                <w:color w:val="333333"/>
                <w:sz w:val="24"/>
                <w:szCs w:val="24"/>
              </w:rPr>
              <w:t xml:space="preserve"> (.GTS)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 xml:space="preserve">Bottom </w:t>
            </w:r>
            <w:proofErr w:type="spellStart"/>
            <w:r w:rsidRPr="00BA68CB">
              <w:rPr>
                <w:rFonts w:ascii="Segoe UI" w:eastAsia="Times New Roman" w:hAnsi="Segoe UI" w:cs="Segoe UI"/>
                <w:b/>
                <w:bCs/>
                <w:color w:val="333333"/>
                <w:sz w:val="24"/>
                <w:szCs w:val="24"/>
              </w:rPr>
              <w:t>Soldermask</w:t>
            </w:r>
            <w:proofErr w:type="spellEnd"/>
            <w:r w:rsidRPr="00BA68CB">
              <w:rPr>
                <w:rFonts w:ascii="Segoe UI" w:eastAsia="Times New Roman" w:hAnsi="Segoe UI" w:cs="Segoe UI"/>
                <w:b/>
                <w:bCs/>
                <w:color w:val="333333"/>
                <w:sz w:val="24"/>
                <w:szCs w:val="24"/>
              </w:rPr>
              <w:t xml:space="preserve"> (.GBS)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Top Silkscreen (.GTO)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Bottom Silkscreen (.GBO)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Drill File (.TXT)</w:t>
            </w:r>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1"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version.GTL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2"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version.GBL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3"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4"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version.GBS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5"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version.GTO</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6" w:history="1">
              <w:r w:rsidRPr="00BA68CB">
                <w:rPr>
                  <w:rFonts w:ascii="Segoe UI" w:eastAsia="Times New Roman" w:hAnsi="Segoe UI" w:cs="Segoe UI"/>
                  <w:color w:val="4078C0"/>
                  <w:sz w:val="24"/>
                  <w:szCs w:val="24"/>
                </w:rPr>
                <w:t xml:space="preserve">HSHV4-student </w:t>
              </w:r>
              <w:proofErr w:type="spellStart"/>
              <w:r w:rsidRPr="00BA68CB">
                <w:rPr>
                  <w:rFonts w:ascii="Segoe UI" w:eastAsia="Times New Roman" w:hAnsi="Segoe UI" w:cs="Segoe UI"/>
                  <w:color w:val="4078C0"/>
                  <w:sz w:val="24"/>
                  <w:szCs w:val="24"/>
                </w:rPr>
                <w:lastRenderedPageBreak/>
                <w:t>version.GBO</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37" w:history="1">
              <w:r w:rsidRPr="00BA68CB">
                <w:rPr>
                  <w:rFonts w:ascii="Segoe UI" w:eastAsia="Times New Roman" w:hAnsi="Segoe UI" w:cs="Segoe UI"/>
                  <w:color w:val="4078C0"/>
                  <w:sz w:val="24"/>
                  <w:szCs w:val="24"/>
                </w:rPr>
                <w:t xml:space="preserve">HSHV4-student </w:t>
              </w:r>
              <w:r w:rsidRPr="00BA68CB">
                <w:rPr>
                  <w:rFonts w:ascii="Segoe UI" w:eastAsia="Times New Roman" w:hAnsi="Segoe UI" w:cs="Segoe UI"/>
                  <w:color w:val="4078C0"/>
                  <w:sz w:val="24"/>
                  <w:szCs w:val="24"/>
                </w:rPr>
                <w:lastRenderedPageBreak/>
                <w:t>version.TXT</w:t>
              </w:r>
            </w:hyperlink>
          </w:p>
        </w:tc>
      </w:tr>
    </w:tbl>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lastRenderedPageBreak/>
        <w:t>Schematic for the PCB</w:t>
      </w:r>
    </w:p>
    <w:p w:rsidR="00BA68CB" w:rsidRPr="00BA68CB" w:rsidRDefault="00BA68CB" w:rsidP="00BA68CB">
      <w:pPr>
        <w:spacing w:after="240" w:line="240" w:lineRule="auto"/>
        <w:rPr>
          <w:rFonts w:ascii="Segoe UI" w:eastAsia="Times New Roman" w:hAnsi="Segoe UI" w:cs="Segoe UI"/>
          <w:color w:val="333333"/>
          <w:sz w:val="24"/>
          <w:szCs w:val="24"/>
        </w:rPr>
      </w:pPr>
      <w:bookmarkStart w:id="7" w:name="_GoBack"/>
      <w:r w:rsidRPr="00BA68CB">
        <w:rPr>
          <w:rFonts w:ascii="Segoe UI" w:eastAsia="Times New Roman" w:hAnsi="Segoe UI" w:cs="Segoe UI"/>
          <w:noProof/>
          <w:color w:val="4078C0"/>
          <w:sz w:val="24"/>
          <w:szCs w:val="24"/>
        </w:rPr>
        <w:drawing>
          <wp:inline distT="0" distB="0" distL="0" distR="0">
            <wp:extent cx="5056632" cy="5221224"/>
            <wp:effectExtent l="0" t="0" r="0" b="0"/>
            <wp:docPr id="2" name="Picture 2" descr="Alt tex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6632" cy="5221224"/>
                    </a:xfrm>
                    <a:prstGeom prst="rect">
                      <a:avLst/>
                    </a:prstGeom>
                    <a:noFill/>
                    <a:ln>
                      <a:noFill/>
                    </a:ln>
                  </pic:spPr>
                </pic:pic>
              </a:graphicData>
            </a:graphic>
          </wp:inline>
        </w:drawing>
      </w:r>
      <w:bookmarkEnd w:id="7"/>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All of these files are used to instruct the machine with the coordinates and to engrave the PCB. It takes about 4-5 hours for the machine to print it. After it's done, wash with </w:t>
      </w:r>
      <w:r w:rsidRPr="00BA68CB">
        <w:rPr>
          <w:rFonts w:ascii="Segoe UI" w:eastAsia="Times New Roman" w:hAnsi="Segoe UI" w:cs="Segoe UI"/>
          <w:color w:val="333333"/>
          <w:sz w:val="24"/>
          <w:szCs w:val="24"/>
        </w:rPr>
        <w:lastRenderedPageBreak/>
        <w:t>water </w:t>
      </w:r>
      <w:r w:rsidRPr="00BA68CB">
        <w:rPr>
          <w:rFonts w:ascii="Segoe UI" w:eastAsia="Times New Roman" w:hAnsi="Segoe UI" w:cs="Segoe UI"/>
          <w:i/>
          <w:iCs/>
          <w:color w:val="333333"/>
          <w:sz w:val="24"/>
          <w:szCs w:val="24"/>
        </w:rPr>
        <w:t>(preferably deionized water)</w:t>
      </w:r>
      <w:r w:rsidRPr="00BA68CB">
        <w:rPr>
          <w:rFonts w:ascii="Segoe UI" w:eastAsia="Times New Roman" w:hAnsi="Segoe UI" w:cs="Segoe UI"/>
          <w:color w:val="333333"/>
          <w:sz w:val="24"/>
          <w:szCs w:val="24"/>
        </w:rPr>
        <w:t xml:space="preserve"> and wipe it a piece </w:t>
      </w:r>
      <w:proofErr w:type="spellStart"/>
      <w:r w:rsidRPr="00BA68CB">
        <w:rPr>
          <w:rFonts w:ascii="Segoe UI" w:eastAsia="Times New Roman" w:hAnsi="Segoe UI" w:cs="Segoe UI"/>
          <w:color w:val="333333"/>
          <w:sz w:val="24"/>
          <w:szCs w:val="24"/>
        </w:rPr>
        <w:t>or</w:t>
      </w:r>
      <w:proofErr w:type="spellEnd"/>
      <w:r w:rsidRPr="00BA68CB">
        <w:rPr>
          <w:rFonts w:ascii="Segoe UI" w:eastAsia="Times New Roman" w:hAnsi="Segoe UI" w:cs="Segoe UI"/>
          <w:color w:val="333333"/>
          <w:sz w:val="24"/>
          <w:szCs w:val="24"/>
        </w:rPr>
        <w:t xml:space="preserve"> cloth to avoid leaving water marks (I recommend using a micro-fiber cloth) and wait for it to dry completely. After that's done you can sand the PCB a bit just to make it shinier. If you do sand it you have the repeat the washing process again.</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Now the PCB is ready to soldered. However, safety comes first. Make sure to wear safety glasses and dress appropriately for a lab/workplace environment. Now Use the schematic as the guide and solder each of the components to their respective places and making sure that the excess solder is not causing a short. Now inspect each soldering carefully again use a voltmeter to test for continuity. If all goes well you are ready to move on to the next chapter.</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i/>
          <w:iCs/>
          <w:color w:val="333333"/>
          <w:sz w:val="24"/>
          <w:szCs w:val="24"/>
        </w:rPr>
        <w:t>Ariel view of my completed PCB</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noProof/>
          <w:color w:val="4078C0"/>
          <w:sz w:val="24"/>
          <w:szCs w:val="24"/>
        </w:rPr>
        <w:drawing>
          <wp:inline distT="0" distB="0" distL="0" distR="0">
            <wp:extent cx="2876550" cy="2943225"/>
            <wp:effectExtent l="0" t="0" r="0" b="9525"/>
            <wp:docPr id="1" name="Picture 1" descr="Alt tex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943225"/>
                    </a:xfrm>
                    <a:prstGeom prst="rect">
                      <a:avLst/>
                    </a:prstGeom>
                    <a:noFill/>
                    <a:ln>
                      <a:noFill/>
                    </a:ln>
                  </pic:spPr>
                </pic:pic>
              </a:graphicData>
            </a:graphic>
          </wp:inline>
        </w:drawing>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Mechanical Assembly &amp; Power Up</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By now, you have acquired all the parts you are ready to start doing mechanical assembly. It's extremely easy from here onwards since this guide a shortcut to the finish line.</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You should now have the following: a Raspberry Pi, a USB Webcam, a </w:t>
      </w:r>
      <w:proofErr w:type="spellStart"/>
      <w:r w:rsidRPr="00BA68CB">
        <w:rPr>
          <w:rFonts w:ascii="Segoe UI" w:eastAsia="Times New Roman" w:hAnsi="Segoe UI" w:cs="Segoe UI"/>
          <w:color w:val="333333"/>
          <w:sz w:val="24"/>
          <w:szCs w:val="24"/>
        </w:rPr>
        <w:t>MicroUSB</w:t>
      </w:r>
      <w:proofErr w:type="spellEnd"/>
      <w:r w:rsidRPr="00BA68CB">
        <w:rPr>
          <w:rFonts w:ascii="Segoe UI" w:eastAsia="Times New Roman" w:hAnsi="Segoe UI" w:cs="Segoe UI"/>
          <w:color w:val="333333"/>
          <w:sz w:val="24"/>
          <w:szCs w:val="24"/>
        </w:rPr>
        <w:t xml:space="preserve"> power source and A MicroSD Card (8GB or higher). The starter kit's MicroSD card comes with pre-loaded </w:t>
      </w:r>
      <w:proofErr w:type="spellStart"/>
      <w:r w:rsidRPr="00BA68CB">
        <w:rPr>
          <w:rFonts w:ascii="Segoe UI" w:eastAsia="Times New Roman" w:hAnsi="Segoe UI" w:cs="Segoe UI"/>
          <w:color w:val="333333"/>
          <w:sz w:val="24"/>
          <w:szCs w:val="24"/>
        </w:rPr>
        <w:t>Raspbian.iso</w:t>
      </w:r>
      <w:proofErr w:type="spellEnd"/>
      <w:r w:rsidRPr="00BA68CB">
        <w:rPr>
          <w:rFonts w:ascii="Segoe UI" w:eastAsia="Times New Roman" w:hAnsi="Segoe UI" w:cs="Segoe UI"/>
          <w:color w:val="333333"/>
          <w:sz w:val="24"/>
          <w:szCs w:val="24"/>
        </w:rPr>
        <w:t xml:space="preserve"> so all you have to do is</w:t>
      </w:r>
      <w:r>
        <w:rPr>
          <w:rFonts w:ascii="Segoe UI" w:eastAsia="Times New Roman" w:hAnsi="Segoe UI" w:cs="Segoe UI"/>
          <w:color w:val="333333"/>
          <w:sz w:val="24"/>
          <w:szCs w:val="24"/>
        </w:rPr>
        <w:t>,</w:t>
      </w:r>
      <w:r w:rsidRPr="00BA68CB">
        <w:rPr>
          <w:rFonts w:ascii="Segoe UI" w:eastAsia="Times New Roman" w:hAnsi="Segoe UI" w:cs="Segoe UI"/>
          <w:color w:val="333333"/>
          <w:sz w:val="24"/>
          <w:szCs w:val="24"/>
        </w:rPr>
        <w:t xml:space="preserve"> install it. If it doesn’t</w:t>
      </w:r>
      <w:r>
        <w:rPr>
          <w:rFonts w:ascii="Segoe UI" w:eastAsia="Times New Roman" w:hAnsi="Segoe UI" w:cs="Segoe UI"/>
          <w:color w:val="333333"/>
          <w:sz w:val="24"/>
          <w:szCs w:val="24"/>
        </w:rPr>
        <w:t>,</w:t>
      </w:r>
      <w:r w:rsidRPr="00BA68CB">
        <w:rPr>
          <w:rFonts w:ascii="Segoe UI" w:eastAsia="Times New Roman" w:hAnsi="Segoe UI" w:cs="Segoe UI"/>
          <w:color w:val="333333"/>
          <w:sz w:val="24"/>
          <w:szCs w:val="24"/>
        </w:rPr>
        <w:t xml:space="preserve"> then it can </w:t>
      </w:r>
      <w:r w:rsidRPr="00BA68CB">
        <w:rPr>
          <w:rFonts w:ascii="Segoe UI" w:eastAsia="Times New Roman" w:hAnsi="Segoe UI" w:cs="Segoe UI"/>
          <w:color w:val="333333"/>
          <w:sz w:val="24"/>
          <w:szCs w:val="24"/>
        </w:rPr>
        <w:lastRenderedPageBreak/>
        <w:t>downloaded from the Raspberry Pi website and copied on the MicroSD via a card reader (also included in the starter kit). Insert the flash card into Raspberry Pi.</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Begin by connecting power, HDMI and a keyboard and mouse and the USB Webcam to the Raspberry Pi. Also connect your PCB to the Raspberry Pi. After it boots to the desktop, use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apt-get update</w:t>
      </w:r>
      <w:r w:rsidRPr="00BA68CB">
        <w:rPr>
          <w:rFonts w:ascii="Segoe UI" w:eastAsia="Times New Roman" w:hAnsi="Segoe UI" w:cs="Segoe UI"/>
          <w:color w:val="333333"/>
          <w:sz w:val="24"/>
          <w:szCs w:val="24"/>
        </w:rPr>
        <w:t xml:space="preserve"> on the command line terminal to update the </w:t>
      </w:r>
      <w:proofErr w:type="spellStart"/>
      <w:r w:rsidRPr="00BA68CB">
        <w:rPr>
          <w:rFonts w:ascii="Segoe UI" w:eastAsia="Times New Roman" w:hAnsi="Segoe UI" w:cs="Segoe UI"/>
          <w:color w:val="333333"/>
          <w:sz w:val="24"/>
          <w:szCs w:val="24"/>
        </w:rPr>
        <w:t>Raspbian</w:t>
      </w:r>
      <w:proofErr w:type="spellEnd"/>
      <w:r w:rsidRPr="00BA68CB">
        <w:rPr>
          <w:rFonts w:ascii="Segoe UI" w:eastAsia="Times New Roman" w:hAnsi="Segoe UI" w:cs="Segoe UI"/>
          <w:color w:val="333333"/>
          <w:sz w:val="24"/>
          <w:szCs w:val="24"/>
        </w:rPr>
        <w:t xml:space="preserve"> to the latest version. Then use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apt-get </w:t>
      </w:r>
      <w:proofErr w:type="spellStart"/>
      <w:r w:rsidRPr="00BA68CB">
        <w:rPr>
          <w:rFonts w:ascii="Segoe UI" w:eastAsia="Times New Roman" w:hAnsi="Segoe UI" w:cs="Segoe UI"/>
          <w:b/>
          <w:bCs/>
          <w:color w:val="333333"/>
          <w:sz w:val="24"/>
          <w:szCs w:val="24"/>
        </w:rPr>
        <w:t>dist</w:t>
      </w:r>
      <w:proofErr w:type="spellEnd"/>
      <w:r w:rsidRPr="00BA68CB">
        <w:rPr>
          <w:rFonts w:ascii="Segoe UI" w:eastAsia="Times New Roman" w:hAnsi="Segoe UI" w:cs="Segoe UI"/>
          <w:b/>
          <w:bCs/>
          <w:color w:val="333333"/>
          <w:sz w:val="24"/>
          <w:szCs w:val="24"/>
        </w:rPr>
        <w:t>-upgrade</w:t>
      </w:r>
      <w:r w:rsidRPr="00BA68CB">
        <w:rPr>
          <w:rFonts w:ascii="Segoe UI" w:eastAsia="Times New Roman" w:hAnsi="Segoe UI" w:cs="Segoe UI"/>
          <w:color w:val="333333"/>
          <w:sz w:val="24"/>
          <w:szCs w:val="24"/>
        </w:rPr>
        <w:t> to upgrade all the installed packages. These commands require internet (Ethernet or Wi-Fi) to download the updates.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That's it with the assembly you're ready to scroll down.</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Unit Testing</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Webcam functionality testing</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For testing, start by installing the </w:t>
      </w:r>
      <w:proofErr w:type="spellStart"/>
      <w:r w:rsidRPr="00BA68CB">
        <w:rPr>
          <w:rFonts w:ascii="Segoe UI" w:eastAsia="Times New Roman" w:hAnsi="Segoe UI" w:cs="Segoe UI"/>
          <w:color w:val="333333"/>
          <w:sz w:val="24"/>
          <w:szCs w:val="24"/>
        </w:rPr>
        <w:t>fswebcam</w:t>
      </w:r>
      <w:proofErr w:type="spellEnd"/>
      <w:r w:rsidRPr="00BA68CB">
        <w:rPr>
          <w:rFonts w:ascii="Segoe UI" w:eastAsia="Times New Roman" w:hAnsi="Segoe UI" w:cs="Segoe UI"/>
          <w:color w:val="333333"/>
          <w:sz w:val="24"/>
          <w:szCs w:val="24"/>
        </w:rPr>
        <w:t xml:space="preserve"> library by typing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apt-get install </w:t>
      </w:r>
      <w:proofErr w:type="spellStart"/>
      <w:r w:rsidRPr="00BA68CB">
        <w:rPr>
          <w:rFonts w:ascii="Segoe UI" w:eastAsia="Times New Roman" w:hAnsi="Segoe UI" w:cs="Segoe UI"/>
          <w:b/>
          <w:bCs/>
          <w:color w:val="333333"/>
          <w:sz w:val="24"/>
          <w:szCs w:val="24"/>
        </w:rPr>
        <w:t>fswebcam</w:t>
      </w:r>
      <w:proofErr w:type="spellEnd"/>
      <w:r w:rsidRPr="00BA68CB">
        <w:rPr>
          <w:rFonts w:ascii="Segoe UI" w:eastAsia="Times New Roman" w:hAnsi="Segoe UI" w:cs="Segoe UI"/>
          <w:color w:val="333333"/>
          <w:sz w:val="24"/>
          <w:szCs w:val="24"/>
        </w:rPr>
        <w:t xml:space="preserve">. Then type </w:t>
      </w:r>
      <w:proofErr w:type="spellStart"/>
      <w:r w:rsidRPr="00BA68CB">
        <w:rPr>
          <w:rFonts w:ascii="Segoe UI" w:eastAsia="Times New Roman" w:hAnsi="Segoe UI" w:cs="Segoe UI"/>
          <w:color w:val="333333"/>
          <w:sz w:val="24"/>
          <w:szCs w:val="24"/>
        </w:rPr>
        <w:t>fswebcam</w:t>
      </w:r>
      <w:proofErr w:type="spellEnd"/>
      <w:r w:rsidRPr="00BA68CB">
        <w:rPr>
          <w:rFonts w:ascii="Segoe UI" w:eastAsia="Times New Roman" w:hAnsi="Segoe UI" w:cs="Segoe UI"/>
          <w:color w:val="333333"/>
          <w:sz w:val="24"/>
          <w:szCs w:val="24"/>
        </w:rPr>
        <w:t xml:space="preserve"> followed by a filename with .jpg extension. For example, </w:t>
      </w:r>
      <w:proofErr w:type="spellStart"/>
      <w:r w:rsidRPr="00BA68CB">
        <w:rPr>
          <w:rFonts w:ascii="Segoe UI" w:eastAsia="Times New Roman" w:hAnsi="Segoe UI" w:cs="Segoe UI"/>
          <w:b/>
          <w:bCs/>
          <w:color w:val="333333"/>
          <w:sz w:val="24"/>
          <w:szCs w:val="24"/>
        </w:rPr>
        <w:t>fswebcam</w:t>
      </w:r>
      <w:proofErr w:type="spellEnd"/>
      <w:r w:rsidRPr="00BA68CB">
        <w:rPr>
          <w:rFonts w:ascii="Segoe UI" w:eastAsia="Times New Roman" w:hAnsi="Segoe UI" w:cs="Segoe UI"/>
          <w:b/>
          <w:bCs/>
          <w:color w:val="333333"/>
          <w:sz w:val="24"/>
          <w:szCs w:val="24"/>
        </w:rPr>
        <w:t xml:space="preserve"> image.jpg</w:t>
      </w:r>
      <w:r w:rsidRPr="00BA68CB">
        <w:rPr>
          <w:rFonts w:ascii="Segoe UI" w:eastAsia="Times New Roman" w:hAnsi="Segoe UI" w:cs="Segoe UI"/>
          <w:color w:val="333333"/>
          <w:sz w:val="24"/>
          <w:szCs w:val="24"/>
        </w:rPr>
        <w:t>. This will snap a picture and save it the current directory with the filename image.jpg. If this works, that means the USB Webcam functions properly.</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PCB functionality testing</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To test the PCB, run the </w:t>
      </w:r>
      <w:proofErr w:type="spellStart"/>
      <w:r w:rsidRPr="00BA68CB">
        <w:rPr>
          <w:rFonts w:ascii="Segoe UI" w:eastAsia="Times New Roman" w:hAnsi="Segoe UI" w:cs="Segoe UI"/>
          <w:color w:val="333333"/>
          <w:sz w:val="24"/>
          <w:szCs w:val="24"/>
        </w:rPr>
        <w:t>the</w:t>
      </w:r>
      <w:proofErr w:type="spellEnd"/>
      <w:r w:rsidRPr="00BA68CB">
        <w:rPr>
          <w:rFonts w:ascii="Segoe UI" w:eastAsia="Times New Roman" w:hAnsi="Segoe UI" w:cs="Segoe UI"/>
          <w:color w:val="333333"/>
          <w:sz w:val="24"/>
          <w:szCs w:val="24"/>
        </w:rPr>
        <w:t xml:space="preserve"> traffic2B.c (source code available </w:t>
      </w:r>
      <w:r w:rsidRPr="00BA68CB">
        <w:rPr>
          <w:rFonts w:ascii="Segoe UI" w:eastAsia="Times New Roman" w:hAnsi="Segoe UI" w:cs="Segoe UI"/>
          <w:b/>
          <w:bCs/>
          <w:color w:val="333333"/>
          <w:sz w:val="24"/>
          <w:szCs w:val="24"/>
        </w:rPr>
        <w:t>--&gt;</w:t>
      </w:r>
      <w:r w:rsidRPr="00BA68CB">
        <w:rPr>
          <w:rFonts w:ascii="Segoe UI" w:eastAsia="Times New Roman" w:hAnsi="Segoe UI" w:cs="Segoe UI"/>
          <w:color w:val="333333"/>
          <w:sz w:val="24"/>
          <w:szCs w:val="24"/>
        </w:rPr>
        <w:t> </w:t>
      </w:r>
      <w:hyperlink r:id="rId42" w:history="1">
        <w:r w:rsidRPr="00BA68CB">
          <w:rPr>
            <w:rFonts w:ascii="Segoe UI" w:eastAsia="Times New Roman" w:hAnsi="Segoe UI" w:cs="Segoe UI"/>
            <w:color w:val="4078C0"/>
            <w:sz w:val="24"/>
            <w:szCs w:val="24"/>
          </w:rPr>
          <w:t>here</w:t>
        </w:r>
      </w:hyperlink>
      <w:r w:rsidRPr="00BA68CB">
        <w:rPr>
          <w:rFonts w:ascii="Segoe UI" w:eastAsia="Times New Roman" w:hAnsi="Segoe UI" w:cs="Segoe UI"/>
          <w:color w:val="333333"/>
          <w:sz w:val="24"/>
          <w:szCs w:val="24"/>
        </w:rPr>
        <w:t>) with the following steps.</w:t>
      </w:r>
    </w:p>
    <w:p w:rsidR="00BA68CB" w:rsidRPr="00BA68CB" w:rsidRDefault="00BA68CB" w:rsidP="00BA68CB">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Type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apt-get install </w:t>
      </w:r>
      <w:proofErr w:type="spellStart"/>
      <w:r w:rsidRPr="00BA68CB">
        <w:rPr>
          <w:rFonts w:ascii="Segoe UI" w:eastAsia="Times New Roman" w:hAnsi="Segoe UI" w:cs="Segoe UI"/>
          <w:b/>
          <w:bCs/>
          <w:color w:val="333333"/>
          <w:sz w:val="24"/>
          <w:szCs w:val="24"/>
        </w:rPr>
        <w:t>wiringPi</w:t>
      </w:r>
      <w:proofErr w:type="spellEnd"/>
      <w:r w:rsidRPr="00BA68CB">
        <w:rPr>
          <w:rFonts w:ascii="Segoe UI" w:eastAsia="Times New Roman" w:hAnsi="Segoe UI" w:cs="Segoe UI"/>
          <w:color w:val="333333"/>
          <w:sz w:val="24"/>
          <w:szCs w:val="24"/>
        </w:rPr>
        <w:t xml:space="preserve"> on the terminal to the </w:t>
      </w:r>
      <w:proofErr w:type="spellStart"/>
      <w:r w:rsidRPr="00BA68CB">
        <w:rPr>
          <w:rFonts w:ascii="Segoe UI" w:eastAsia="Times New Roman" w:hAnsi="Segoe UI" w:cs="Segoe UI"/>
          <w:color w:val="333333"/>
          <w:sz w:val="24"/>
          <w:szCs w:val="24"/>
        </w:rPr>
        <w:t>the</w:t>
      </w:r>
      <w:proofErr w:type="spellEnd"/>
      <w:r w:rsidRPr="00BA68CB">
        <w:rPr>
          <w:rFonts w:ascii="Segoe UI" w:eastAsia="Times New Roman" w:hAnsi="Segoe UI" w:cs="Segoe UI"/>
          <w:color w:val="333333"/>
          <w:sz w:val="24"/>
          <w:szCs w:val="24"/>
        </w:rPr>
        <w:t xml:space="preserve"> Pi Wiring Library</w:t>
      </w:r>
    </w:p>
    <w:p w:rsidR="00BA68CB" w:rsidRPr="00BA68CB" w:rsidRDefault="00BA68CB" w:rsidP="00BA68CB">
      <w:pPr>
        <w:numPr>
          <w:ilvl w:val="0"/>
          <w:numId w:val="4"/>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Compile the file using </w:t>
      </w:r>
      <w:proofErr w:type="spellStart"/>
      <w:r w:rsidRPr="00BA68CB">
        <w:rPr>
          <w:rFonts w:ascii="Segoe UI" w:eastAsia="Times New Roman" w:hAnsi="Segoe UI" w:cs="Segoe UI"/>
          <w:b/>
          <w:bCs/>
          <w:color w:val="333333"/>
          <w:sz w:val="24"/>
          <w:szCs w:val="24"/>
        </w:rPr>
        <w:t>gcc</w:t>
      </w:r>
      <w:proofErr w:type="spellEnd"/>
      <w:r w:rsidRPr="00BA68CB">
        <w:rPr>
          <w:rFonts w:ascii="Segoe UI" w:eastAsia="Times New Roman" w:hAnsi="Segoe UI" w:cs="Segoe UI"/>
          <w:b/>
          <w:bCs/>
          <w:color w:val="333333"/>
          <w:sz w:val="24"/>
          <w:szCs w:val="24"/>
        </w:rPr>
        <w:t xml:space="preserve"> -Wall -o traffic2B traffic2B.c -</w:t>
      </w:r>
      <w:proofErr w:type="spellStart"/>
      <w:r w:rsidRPr="00BA68CB">
        <w:rPr>
          <w:rFonts w:ascii="Segoe UI" w:eastAsia="Times New Roman" w:hAnsi="Segoe UI" w:cs="Segoe UI"/>
          <w:b/>
          <w:bCs/>
          <w:color w:val="333333"/>
          <w:sz w:val="24"/>
          <w:szCs w:val="24"/>
        </w:rPr>
        <w:t>lwiringPi</w:t>
      </w:r>
      <w:proofErr w:type="spellEnd"/>
      <w:r w:rsidRPr="00BA68CB">
        <w:rPr>
          <w:rFonts w:ascii="Segoe UI" w:eastAsia="Times New Roman" w:hAnsi="Segoe UI" w:cs="Segoe UI"/>
          <w:color w:val="333333"/>
          <w:sz w:val="24"/>
          <w:szCs w:val="24"/>
        </w:rPr>
        <w:t> (this creates an executable object called traffic2B)</w:t>
      </w:r>
    </w:p>
    <w:p w:rsidR="00BA68CB" w:rsidRPr="00BA68CB" w:rsidRDefault="00BA68CB" w:rsidP="00BA68CB">
      <w:pPr>
        <w:numPr>
          <w:ilvl w:val="0"/>
          <w:numId w:val="4"/>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Run the file using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./traffic2B</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This should start blinking the L.E.D's in a traffic light pattern for an endless loop. Use </w:t>
      </w:r>
      <w:proofErr w:type="spellStart"/>
      <w:r w:rsidRPr="00BA68CB">
        <w:rPr>
          <w:rFonts w:ascii="Segoe UI" w:eastAsia="Times New Roman" w:hAnsi="Segoe UI" w:cs="Segoe UI"/>
          <w:b/>
          <w:bCs/>
          <w:color w:val="333333"/>
          <w:sz w:val="24"/>
          <w:szCs w:val="24"/>
        </w:rPr>
        <w:t>Ctrl+C</w:t>
      </w:r>
      <w:proofErr w:type="spellEnd"/>
      <w:r w:rsidRPr="00BA68CB">
        <w:rPr>
          <w:rFonts w:ascii="Segoe UI" w:eastAsia="Times New Roman" w:hAnsi="Segoe UI" w:cs="Segoe UI"/>
          <w:color w:val="333333"/>
          <w:sz w:val="24"/>
          <w:szCs w:val="24"/>
        </w:rPr>
        <w:t> to exit the program. If this works, this means the PCB is ready to be used.</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You are now ready to add the code to implement the QR Code scanning.</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Scanning QR Codes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lastRenderedPageBreak/>
        <w:t>You can generate your own QR Codes ---&gt; </w:t>
      </w:r>
      <w:hyperlink r:id="rId43" w:history="1">
        <w:r w:rsidRPr="00BA68CB">
          <w:rPr>
            <w:rFonts w:ascii="Segoe UI" w:eastAsia="Times New Roman" w:hAnsi="Segoe UI" w:cs="Segoe UI"/>
            <w:color w:val="4078C0"/>
            <w:sz w:val="24"/>
            <w:szCs w:val="24"/>
          </w:rPr>
          <w:t>here</w:t>
        </w:r>
      </w:hyperlink>
      <w:r w:rsidRPr="00BA68CB">
        <w:rPr>
          <w:rFonts w:ascii="Segoe UI" w:eastAsia="Times New Roman" w:hAnsi="Segoe UI" w:cs="Segoe UI"/>
          <w:color w:val="333333"/>
          <w:sz w:val="24"/>
          <w:szCs w:val="24"/>
        </w:rPr>
        <w:t xml:space="preserve">, or any other website of your choosing. If you are using a service </w:t>
      </w:r>
      <w:proofErr w:type="spellStart"/>
      <w:r w:rsidRPr="00BA68CB">
        <w:rPr>
          <w:rFonts w:ascii="Segoe UI" w:eastAsia="Times New Roman" w:hAnsi="Segoe UI" w:cs="Segoe UI"/>
          <w:color w:val="333333"/>
          <w:sz w:val="24"/>
          <w:szCs w:val="24"/>
        </w:rPr>
        <w:t>thats</w:t>
      </w:r>
      <w:proofErr w:type="spellEnd"/>
      <w:r w:rsidRPr="00BA68CB">
        <w:rPr>
          <w:rFonts w:ascii="Segoe UI" w:eastAsia="Times New Roman" w:hAnsi="Segoe UI" w:cs="Segoe UI"/>
          <w:color w:val="333333"/>
          <w:sz w:val="24"/>
          <w:szCs w:val="24"/>
        </w:rPr>
        <w:t xml:space="preserve"> allows you to set the pixel count of the QR code, I recommend setting it to the minimum as it's faster and can be handled by webcams with lower resolution.</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 xml:space="preserve">Now we install the </w:t>
      </w:r>
      <w:proofErr w:type="spellStart"/>
      <w:r w:rsidRPr="00BA68CB">
        <w:rPr>
          <w:rFonts w:ascii="Segoe UI" w:eastAsia="Times New Roman" w:hAnsi="Segoe UI" w:cs="Segoe UI"/>
          <w:b/>
          <w:bCs/>
          <w:color w:val="333333"/>
          <w:sz w:val="24"/>
          <w:szCs w:val="24"/>
        </w:rPr>
        <w:t>zbar</w:t>
      </w:r>
      <w:proofErr w:type="spellEnd"/>
      <w:r w:rsidRPr="00BA68CB">
        <w:rPr>
          <w:rFonts w:ascii="Segoe UI" w:eastAsia="Times New Roman" w:hAnsi="Segoe UI" w:cs="Segoe UI"/>
          <w:b/>
          <w:bCs/>
          <w:color w:val="333333"/>
          <w:sz w:val="24"/>
          <w:szCs w:val="24"/>
        </w:rPr>
        <w:t xml:space="preserve"> library to scan QR codes. Follow these step below:</w:t>
      </w:r>
    </w:p>
    <w:p w:rsidR="00BA68CB" w:rsidRPr="00BA68CB" w:rsidRDefault="00BA68CB" w:rsidP="00BA68CB">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Type </w:t>
      </w:r>
      <w:proofErr w:type="spellStart"/>
      <w:r w:rsidRPr="00BA68CB">
        <w:rPr>
          <w:rFonts w:ascii="Segoe UI" w:eastAsia="Times New Roman" w:hAnsi="Segoe UI" w:cs="Segoe UI"/>
          <w:b/>
          <w:bCs/>
          <w:color w:val="333333"/>
          <w:sz w:val="24"/>
          <w:szCs w:val="24"/>
        </w:rPr>
        <w:t>sudo</w:t>
      </w:r>
      <w:proofErr w:type="spellEnd"/>
      <w:r w:rsidRPr="00BA68CB">
        <w:rPr>
          <w:rFonts w:ascii="Segoe UI" w:eastAsia="Times New Roman" w:hAnsi="Segoe UI" w:cs="Segoe UI"/>
          <w:b/>
          <w:bCs/>
          <w:color w:val="333333"/>
          <w:sz w:val="24"/>
          <w:szCs w:val="24"/>
        </w:rPr>
        <w:t xml:space="preserve"> apt-get install </w:t>
      </w:r>
      <w:proofErr w:type="spellStart"/>
      <w:r w:rsidRPr="00BA68CB">
        <w:rPr>
          <w:rFonts w:ascii="Segoe UI" w:eastAsia="Times New Roman" w:hAnsi="Segoe UI" w:cs="Segoe UI"/>
          <w:b/>
          <w:bCs/>
          <w:color w:val="333333"/>
          <w:sz w:val="24"/>
          <w:szCs w:val="24"/>
        </w:rPr>
        <w:t>zbar</w:t>
      </w:r>
      <w:proofErr w:type="spellEnd"/>
      <w:r w:rsidRPr="00BA68CB">
        <w:rPr>
          <w:rFonts w:ascii="Segoe UI" w:eastAsia="Times New Roman" w:hAnsi="Segoe UI" w:cs="Segoe UI"/>
          <w:b/>
          <w:bCs/>
          <w:color w:val="333333"/>
          <w:sz w:val="24"/>
          <w:szCs w:val="24"/>
        </w:rPr>
        <w:t>-tools</w:t>
      </w:r>
      <w:r w:rsidRPr="00BA68CB">
        <w:rPr>
          <w:rFonts w:ascii="Segoe UI" w:eastAsia="Times New Roman" w:hAnsi="Segoe UI" w:cs="Segoe UI"/>
          <w:color w:val="333333"/>
          <w:sz w:val="24"/>
          <w:szCs w:val="24"/>
        </w:rPr>
        <w:t> on the terminal</w:t>
      </w:r>
    </w:p>
    <w:p w:rsidR="00BA68CB" w:rsidRPr="00BA68CB" w:rsidRDefault="00BA68CB" w:rsidP="00BA68CB">
      <w:pPr>
        <w:numPr>
          <w:ilvl w:val="0"/>
          <w:numId w:val="5"/>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Use </w:t>
      </w:r>
      <w:r w:rsidRPr="00BA68CB">
        <w:rPr>
          <w:rFonts w:ascii="Segoe UI" w:eastAsia="Times New Roman" w:hAnsi="Segoe UI" w:cs="Segoe UI"/>
          <w:b/>
          <w:bCs/>
          <w:color w:val="333333"/>
          <w:sz w:val="24"/>
          <w:szCs w:val="24"/>
        </w:rPr>
        <w:t>ls /dev/video*/</w:t>
      </w:r>
      <w:r w:rsidRPr="00BA68CB">
        <w:rPr>
          <w:rFonts w:ascii="Segoe UI" w:eastAsia="Times New Roman" w:hAnsi="Segoe UI" w:cs="Segoe UI"/>
          <w:color w:val="333333"/>
          <w:sz w:val="24"/>
          <w:szCs w:val="24"/>
        </w:rPr>
        <w:t> to find your video source</w:t>
      </w:r>
    </w:p>
    <w:p w:rsidR="00BA68CB" w:rsidRPr="00BA68CB" w:rsidRDefault="00BA68CB" w:rsidP="00BA68CB">
      <w:pPr>
        <w:numPr>
          <w:ilvl w:val="0"/>
          <w:numId w:val="5"/>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Test by scanning a QR code by typing </w:t>
      </w:r>
      <w:proofErr w:type="spellStart"/>
      <w:r w:rsidRPr="00BA68CB">
        <w:rPr>
          <w:rFonts w:ascii="Segoe UI" w:eastAsia="Times New Roman" w:hAnsi="Segoe UI" w:cs="Segoe UI"/>
          <w:b/>
          <w:bCs/>
          <w:color w:val="333333"/>
          <w:sz w:val="24"/>
          <w:szCs w:val="24"/>
        </w:rPr>
        <w:t>zbarcam</w:t>
      </w:r>
      <w:proofErr w:type="spellEnd"/>
      <w:r w:rsidRPr="00BA68CB">
        <w:rPr>
          <w:rFonts w:ascii="Segoe UI" w:eastAsia="Times New Roman" w:hAnsi="Segoe UI" w:cs="Segoe UI"/>
          <w:b/>
          <w:bCs/>
          <w:color w:val="333333"/>
          <w:sz w:val="24"/>
          <w:szCs w:val="24"/>
        </w:rPr>
        <w:t xml:space="preserve"> /dev/video#</w:t>
      </w:r>
      <w:r w:rsidRPr="00BA68CB">
        <w:rPr>
          <w:rFonts w:ascii="Segoe UI" w:eastAsia="Times New Roman" w:hAnsi="Segoe UI" w:cs="Segoe UI"/>
          <w:color w:val="333333"/>
          <w:sz w:val="24"/>
          <w:szCs w:val="24"/>
        </w:rPr>
        <w:t> on the terminal. (Note: the pound sign "#" is not literal value, it's supposed to represent the number that step 2 returns returns).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Your webcam should now be working</w:t>
      </w:r>
      <w:r>
        <w:rPr>
          <w:rFonts w:ascii="Segoe UI" w:eastAsia="Times New Roman" w:hAnsi="Segoe UI" w:cs="Segoe UI"/>
          <w:color w:val="333333"/>
          <w:sz w:val="24"/>
          <w:szCs w:val="24"/>
        </w:rPr>
        <w:t xml:space="preserve">, </w:t>
      </w:r>
      <w:r w:rsidRPr="00BA68CB">
        <w:rPr>
          <w:rFonts w:ascii="Segoe UI" w:eastAsia="Times New Roman" w:hAnsi="Segoe UI" w:cs="Segoe UI"/>
          <w:color w:val="333333"/>
          <w:sz w:val="24"/>
          <w:szCs w:val="24"/>
        </w:rPr>
        <w:t>so go ahead and scan a QR code. You should now see the value of QR Code on the terminal saying preceded by the string "QR Code:". You can scan as many QR codes as you'd like. Use </w:t>
      </w:r>
      <w:proofErr w:type="spellStart"/>
      <w:r w:rsidRPr="00BA68CB">
        <w:rPr>
          <w:rFonts w:ascii="Segoe UI" w:eastAsia="Times New Roman" w:hAnsi="Segoe UI" w:cs="Segoe UI"/>
          <w:b/>
          <w:bCs/>
          <w:color w:val="333333"/>
          <w:sz w:val="24"/>
          <w:szCs w:val="24"/>
        </w:rPr>
        <w:t>Ctrl+C</w:t>
      </w:r>
      <w:proofErr w:type="spellEnd"/>
      <w:r w:rsidRPr="00BA68CB">
        <w:rPr>
          <w:rFonts w:ascii="Segoe UI" w:eastAsia="Times New Roman" w:hAnsi="Segoe UI" w:cs="Segoe UI"/>
          <w:color w:val="333333"/>
          <w:sz w:val="24"/>
          <w:szCs w:val="24"/>
        </w:rPr>
        <w:t> to exit the program.</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Congratulations! You've just implemented a QR Code scanner. Hurray!.</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Nope. You're still not done yet. You need to add the cap</w:t>
      </w:r>
      <w:r>
        <w:rPr>
          <w:rFonts w:ascii="Segoe UI" w:eastAsia="Times New Roman" w:hAnsi="Segoe UI" w:cs="Segoe UI"/>
          <w:color w:val="333333"/>
          <w:sz w:val="24"/>
          <w:szCs w:val="24"/>
        </w:rPr>
        <w:t>a</w:t>
      </w:r>
      <w:r w:rsidRPr="00BA68CB">
        <w:rPr>
          <w:rFonts w:ascii="Segoe UI" w:eastAsia="Times New Roman" w:hAnsi="Segoe UI" w:cs="Segoe UI"/>
          <w:color w:val="333333"/>
          <w:sz w:val="24"/>
          <w:szCs w:val="24"/>
        </w:rPr>
        <w:t>bility to blink the L.E.D as well as save the results into a file for external use (ex: storing information into a database). Keep reading to find out how you add these.</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I used the following code to Scan QR Codes to implement the QR code scanner</w:t>
      </w:r>
    </w:p>
    <w:tbl>
      <w:tblPr>
        <w:tblW w:w="13320" w:type="dxa"/>
        <w:tblCellMar>
          <w:top w:w="15" w:type="dxa"/>
          <w:left w:w="15" w:type="dxa"/>
          <w:bottom w:w="15" w:type="dxa"/>
          <w:right w:w="15" w:type="dxa"/>
        </w:tblCellMar>
        <w:tblLook w:val="04A0" w:firstRow="1" w:lastRow="0" w:firstColumn="1" w:lastColumn="0" w:noHBand="0" w:noVBand="1"/>
      </w:tblPr>
      <w:tblGrid>
        <w:gridCol w:w="4177"/>
        <w:gridCol w:w="4617"/>
        <w:gridCol w:w="4526"/>
      </w:tblGrid>
      <w:tr w:rsidR="00BA68CB" w:rsidRPr="00BA68CB" w:rsidTr="00BA68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Shell 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Python Blink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jc w:val="center"/>
              <w:rPr>
                <w:rFonts w:ascii="Segoe UI" w:eastAsia="Times New Roman" w:hAnsi="Segoe UI" w:cs="Segoe UI"/>
                <w:b/>
                <w:bCs/>
                <w:color w:val="333333"/>
                <w:sz w:val="24"/>
                <w:szCs w:val="24"/>
              </w:rPr>
            </w:pPr>
            <w:proofErr w:type="spellStart"/>
            <w:r w:rsidRPr="00BA68CB">
              <w:rPr>
                <w:rFonts w:ascii="Segoe UI" w:eastAsia="Times New Roman" w:hAnsi="Segoe UI" w:cs="Segoe UI"/>
                <w:b/>
                <w:bCs/>
                <w:color w:val="333333"/>
                <w:sz w:val="24"/>
                <w:szCs w:val="24"/>
              </w:rPr>
              <w:t>greenLight.c</w:t>
            </w:r>
            <w:proofErr w:type="spellEnd"/>
          </w:p>
        </w:tc>
      </w:tr>
      <w:tr w:rsidR="00BA68CB" w:rsidRPr="00BA68CB" w:rsidTr="00BA68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44" w:history="1">
              <w:r w:rsidRPr="00BA68CB">
                <w:rPr>
                  <w:rFonts w:ascii="Segoe UI" w:eastAsia="Times New Roman" w:hAnsi="Segoe UI" w:cs="Segoe UI"/>
                  <w:color w:val="4078C0"/>
                  <w:sz w:val="24"/>
                  <w:szCs w:val="24"/>
                </w:rPr>
                <w:t>scanqr.sh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45" w:history="1">
              <w:r w:rsidRPr="00BA68CB">
                <w:rPr>
                  <w:rFonts w:ascii="Segoe UI" w:eastAsia="Times New Roman" w:hAnsi="Segoe UI" w:cs="Segoe UI"/>
                  <w:color w:val="4078C0"/>
                  <w:sz w:val="24"/>
                  <w:szCs w:val="24"/>
                </w:rPr>
                <w:t>alertLight.py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A68CB" w:rsidRPr="00BA68CB" w:rsidRDefault="00BA68CB" w:rsidP="00BA68CB">
            <w:pPr>
              <w:spacing w:after="240" w:line="240" w:lineRule="auto"/>
              <w:rPr>
                <w:rFonts w:ascii="Segoe UI" w:eastAsia="Times New Roman" w:hAnsi="Segoe UI" w:cs="Segoe UI"/>
                <w:color w:val="333333"/>
                <w:sz w:val="24"/>
                <w:szCs w:val="24"/>
              </w:rPr>
            </w:pPr>
            <w:hyperlink r:id="rId46" w:history="1">
              <w:proofErr w:type="spellStart"/>
              <w:r w:rsidRPr="00BA68CB">
                <w:rPr>
                  <w:rFonts w:ascii="Segoe UI" w:eastAsia="Times New Roman" w:hAnsi="Segoe UI" w:cs="Segoe UI"/>
                  <w:color w:val="4078C0"/>
                  <w:sz w:val="24"/>
                  <w:szCs w:val="24"/>
                </w:rPr>
                <w:t>greenLight.c</w:t>
              </w:r>
              <w:proofErr w:type="spellEnd"/>
            </w:hyperlink>
          </w:p>
        </w:tc>
      </w:tr>
    </w:tbl>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 xml:space="preserve">The python code is pretty simple it turns the </w:t>
      </w:r>
      <w:proofErr w:type="spellStart"/>
      <w:r w:rsidRPr="00BA68CB">
        <w:rPr>
          <w:rFonts w:ascii="Segoe UI" w:eastAsia="Times New Roman" w:hAnsi="Segoe UI" w:cs="Segoe UI"/>
          <w:color w:val="333333"/>
          <w:sz w:val="24"/>
          <w:szCs w:val="24"/>
        </w:rPr>
        <w:t>the</w:t>
      </w:r>
      <w:proofErr w:type="spellEnd"/>
      <w:r w:rsidRPr="00BA68CB">
        <w:rPr>
          <w:rFonts w:ascii="Segoe UI" w:eastAsia="Times New Roman" w:hAnsi="Segoe UI" w:cs="Segoe UI"/>
          <w:color w:val="333333"/>
          <w:sz w:val="24"/>
          <w:szCs w:val="24"/>
        </w:rPr>
        <w:t xml:space="preserve"> L.E.D on for 1/8th of a second and then turns it off for the same duration. This cycle is repeated 11 times to show the L.E.D feedback.</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To change the 1/8th second on/off duration simply change the </w:t>
      </w:r>
      <w:proofErr w:type="spellStart"/>
      <w:r w:rsidRPr="00BA68CB">
        <w:rPr>
          <w:rFonts w:ascii="Segoe UI" w:eastAsia="Times New Roman" w:hAnsi="Segoe UI" w:cs="Segoe UI"/>
          <w:b/>
          <w:bCs/>
          <w:color w:val="333333"/>
          <w:sz w:val="24"/>
          <w:szCs w:val="24"/>
        </w:rPr>
        <w:t>time.sleep</w:t>
      </w:r>
      <w:proofErr w:type="spellEnd"/>
      <w:r w:rsidRPr="00BA68CB">
        <w:rPr>
          <w:rFonts w:ascii="Segoe UI" w:eastAsia="Times New Roman" w:hAnsi="Segoe UI" w:cs="Segoe UI"/>
          <w:b/>
          <w:bCs/>
          <w:color w:val="333333"/>
          <w:sz w:val="24"/>
          <w:szCs w:val="24"/>
        </w:rPr>
        <w:t>(0.125)</w:t>
      </w:r>
      <w:r w:rsidRPr="00BA68CB">
        <w:rPr>
          <w:rFonts w:ascii="Segoe UI" w:eastAsia="Times New Roman" w:hAnsi="Segoe UI" w:cs="Segoe UI"/>
          <w:color w:val="333333"/>
          <w:sz w:val="24"/>
          <w:szCs w:val="24"/>
        </w:rPr>
        <w:t> value to any number you like in the blink function. Lower values results in short durations and conversely higher values result in longer durations.</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A71D5D"/>
          <w:sz w:val="20"/>
          <w:szCs w:val="20"/>
        </w:rPr>
        <w:t>def</w:t>
      </w: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795DA3"/>
          <w:sz w:val="20"/>
          <w:szCs w:val="20"/>
        </w:rPr>
        <w:t>blink</w:t>
      </w:r>
      <w:r w:rsidRPr="00BA68CB">
        <w:rPr>
          <w:rFonts w:ascii="Consolas" w:eastAsia="Times New Roman" w:hAnsi="Consolas" w:cs="Consolas"/>
          <w:color w:val="333333"/>
          <w:sz w:val="20"/>
          <w:szCs w:val="20"/>
        </w:rPr>
        <w:t xml:space="preserve">(pin):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0086B3"/>
          <w:sz w:val="20"/>
          <w:szCs w:val="20"/>
        </w:rPr>
        <w:t>GPIO</w:t>
      </w:r>
      <w:r w:rsidRPr="00BA68CB">
        <w:rPr>
          <w:rFonts w:ascii="Consolas" w:eastAsia="Times New Roman" w:hAnsi="Consolas" w:cs="Consolas"/>
          <w:color w:val="333333"/>
          <w:sz w:val="20"/>
          <w:szCs w:val="20"/>
        </w:rPr>
        <w:t>.output</w:t>
      </w:r>
      <w:proofErr w:type="spellEnd"/>
      <w:r w:rsidRPr="00BA68CB">
        <w:rPr>
          <w:rFonts w:ascii="Consolas" w:eastAsia="Times New Roman" w:hAnsi="Consolas" w:cs="Consolas"/>
          <w:color w:val="333333"/>
          <w:sz w:val="20"/>
          <w:szCs w:val="20"/>
        </w:rPr>
        <w:t>(</w:t>
      </w:r>
      <w:proofErr w:type="spellStart"/>
      <w:r w:rsidRPr="00BA68CB">
        <w:rPr>
          <w:rFonts w:ascii="Consolas" w:eastAsia="Times New Roman" w:hAnsi="Consolas" w:cs="Consolas"/>
          <w:color w:val="333333"/>
          <w:sz w:val="20"/>
          <w:szCs w:val="20"/>
        </w:rPr>
        <w:t>pin,</w:t>
      </w:r>
      <w:r w:rsidRPr="00BA68CB">
        <w:rPr>
          <w:rFonts w:ascii="Consolas" w:eastAsia="Times New Roman" w:hAnsi="Consolas" w:cs="Consolas"/>
          <w:color w:val="0086B3"/>
          <w:sz w:val="20"/>
          <w:szCs w:val="20"/>
        </w:rPr>
        <w:t>GPIO</w:t>
      </w:r>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HIGH</w:t>
      </w:r>
      <w:proofErr w:type="spellEnd"/>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333333"/>
          <w:sz w:val="20"/>
          <w:szCs w:val="20"/>
        </w:rPr>
        <w:t>time.sleep</w:t>
      </w:r>
      <w:proofErr w:type="spellEnd"/>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0.125</w:t>
      </w:r>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0086B3"/>
          <w:sz w:val="20"/>
          <w:szCs w:val="20"/>
        </w:rPr>
        <w:t>GPIO</w:t>
      </w:r>
      <w:r w:rsidRPr="00BA68CB">
        <w:rPr>
          <w:rFonts w:ascii="Consolas" w:eastAsia="Times New Roman" w:hAnsi="Consolas" w:cs="Consolas"/>
          <w:color w:val="333333"/>
          <w:sz w:val="20"/>
          <w:szCs w:val="20"/>
        </w:rPr>
        <w:t>.output</w:t>
      </w:r>
      <w:proofErr w:type="spellEnd"/>
      <w:r w:rsidRPr="00BA68CB">
        <w:rPr>
          <w:rFonts w:ascii="Consolas" w:eastAsia="Times New Roman" w:hAnsi="Consolas" w:cs="Consolas"/>
          <w:color w:val="333333"/>
          <w:sz w:val="20"/>
          <w:szCs w:val="20"/>
        </w:rPr>
        <w:t>(</w:t>
      </w:r>
      <w:proofErr w:type="spellStart"/>
      <w:r w:rsidRPr="00BA68CB">
        <w:rPr>
          <w:rFonts w:ascii="Consolas" w:eastAsia="Times New Roman" w:hAnsi="Consolas" w:cs="Consolas"/>
          <w:color w:val="333333"/>
          <w:sz w:val="20"/>
          <w:szCs w:val="20"/>
        </w:rPr>
        <w:t>pin,</w:t>
      </w:r>
      <w:r w:rsidRPr="00BA68CB">
        <w:rPr>
          <w:rFonts w:ascii="Consolas" w:eastAsia="Times New Roman" w:hAnsi="Consolas" w:cs="Consolas"/>
          <w:color w:val="0086B3"/>
          <w:sz w:val="20"/>
          <w:szCs w:val="20"/>
        </w:rPr>
        <w:t>GPIO</w:t>
      </w:r>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LOW</w:t>
      </w:r>
      <w:proofErr w:type="spellEnd"/>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333333"/>
          <w:sz w:val="20"/>
          <w:szCs w:val="20"/>
        </w:rPr>
        <w:t>time.sleep</w:t>
      </w:r>
      <w:proofErr w:type="spellEnd"/>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0.125</w:t>
      </w:r>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lastRenderedPageBreak/>
        <w:t xml:space="preserve">        </w:t>
      </w:r>
      <w:r w:rsidRPr="00BA68CB">
        <w:rPr>
          <w:rFonts w:ascii="Consolas" w:eastAsia="Times New Roman" w:hAnsi="Consolas" w:cs="Consolas"/>
          <w:color w:val="A71D5D"/>
          <w:sz w:val="20"/>
          <w:szCs w:val="20"/>
        </w:rPr>
        <w:t>return</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Moreover you can also change the number of cycles for how many times this led on/off will be repeated. Simply change the loop count by changing 11 to any value you desire.</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A68CB">
        <w:rPr>
          <w:rFonts w:ascii="Consolas" w:eastAsia="Times New Roman" w:hAnsi="Consolas" w:cs="Consolas"/>
          <w:color w:val="A71D5D"/>
          <w:sz w:val="20"/>
          <w:szCs w:val="20"/>
        </w:rPr>
        <w:t>for</w:t>
      </w: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333333"/>
          <w:sz w:val="20"/>
          <w:szCs w:val="20"/>
        </w:rPr>
        <w:t>i</w:t>
      </w:r>
      <w:proofErr w:type="spellEnd"/>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A71D5D"/>
          <w:sz w:val="20"/>
          <w:szCs w:val="20"/>
        </w:rPr>
        <w:t>in</w:t>
      </w: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0086B3"/>
          <w:sz w:val="20"/>
          <w:szCs w:val="20"/>
        </w:rPr>
        <w:t>range</w:t>
      </w:r>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0</w:t>
      </w:r>
      <w:r w:rsidRPr="00BA68CB">
        <w:rPr>
          <w:rFonts w:ascii="Consolas" w:eastAsia="Times New Roman" w:hAnsi="Consolas" w:cs="Consolas"/>
          <w:color w:val="333333"/>
          <w:sz w:val="20"/>
          <w:szCs w:val="20"/>
        </w:rPr>
        <w:t>,</w:t>
      </w:r>
      <w:r w:rsidRPr="00BA68CB">
        <w:rPr>
          <w:rFonts w:ascii="Consolas" w:eastAsia="Times New Roman" w:hAnsi="Consolas" w:cs="Consolas"/>
          <w:color w:val="0086B3"/>
          <w:sz w:val="20"/>
          <w:szCs w:val="20"/>
        </w:rPr>
        <w:t>11</w:t>
      </w:r>
      <w:r w:rsidRPr="00BA68CB">
        <w:rPr>
          <w:rFonts w:ascii="Consolas" w:eastAsia="Times New Roman" w:hAnsi="Consolas" w:cs="Consolas"/>
          <w:color w:val="333333"/>
          <w:sz w:val="20"/>
          <w:szCs w:val="20"/>
        </w:rPr>
        <w: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When it's all done you test run this program by typing </w:t>
      </w:r>
      <w:r w:rsidRPr="00BA68CB">
        <w:rPr>
          <w:rFonts w:ascii="Segoe UI" w:eastAsia="Times New Roman" w:hAnsi="Segoe UI" w:cs="Segoe UI"/>
          <w:b/>
          <w:bCs/>
          <w:color w:val="333333"/>
          <w:sz w:val="24"/>
          <w:szCs w:val="24"/>
        </w:rPr>
        <w:t>python alert.py</w:t>
      </w:r>
      <w:r w:rsidRPr="00BA68CB">
        <w:rPr>
          <w:rFonts w:ascii="Segoe UI" w:eastAsia="Times New Roman" w:hAnsi="Segoe UI" w:cs="Segoe UI"/>
          <w:color w:val="333333"/>
          <w:sz w:val="24"/>
          <w:szCs w:val="24"/>
        </w:rPr>
        <w:t> on the terminal. The L.E.D. should display according to your modifications.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The C file </w:t>
      </w:r>
      <w:proofErr w:type="spellStart"/>
      <w:r w:rsidRPr="00BA68CB">
        <w:rPr>
          <w:rFonts w:ascii="Segoe UI" w:eastAsia="Times New Roman" w:hAnsi="Segoe UI" w:cs="Segoe UI"/>
          <w:i/>
          <w:iCs/>
          <w:color w:val="333333"/>
          <w:sz w:val="24"/>
          <w:szCs w:val="24"/>
        </w:rPr>
        <w:t>greenLight.c</w:t>
      </w:r>
      <w:proofErr w:type="spellEnd"/>
      <w:r w:rsidRPr="00BA68CB">
        <w:rPr>
          <w:rFonts w:ascii="Segoe UI" w:eastAsia="Times New Roman" w:hAnsi="Segoe UI" w:cs="Segoe UI"/>
          <w:color w:val="333333"/>
          <w:sz w:val="24"/>
          <w:szCs w:val="24"/>
        </w:rPr>
        <w:t> is just there to initiate the green light for use during the scanning process. It just blinks the led in green for 1/10th of the second. I recommend leaving it as is.</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The Shell Script file </w:t>
      </w:r>
      <w:r w:rsidRPr="00BA68CB">
        <w:rPr>
          <w:rFonts w:ascii="Segoe UI" w:eastAsia="Times New Roman" w:hAnsi="Segoe UI" w:cs="Segoe UI"/>
          <w:i/>
          <w:iCs/>
          <w:color w:val="333333"/>
          <w:sz w:val="24"/>
          <w:szCs w:val="24"/>
        </w:rPr>
        <w:t>scanqr.sh</w:t>
      </w:r>
      <w:r w:rsidRPr="00BA68CB">
        <w:rPr>
          <w:rFonts w:ascii="Segoe UI" w:eastAsia="Times New Roman" w:hAnsi="Segoe UI" w:cs="Segoe UI"/>
          <w:color w:val="333333"/>
          <w:sz w:val="24"/>
          <w:szCs w:val="24"/>
        </w:rPr>
        <w:t> is where the bulk of the program lies. It starts off by compiling and executing </w:t>
      </w:r>
      <w:proofErr w:type="spellStart"/>
      <w:r w:rsidRPr="00BA68CB">
        <w:rPr>
          <w:rFonts w:ascii="Segoe UI" w:eastAsia="Times New Roman" w:hAnsi="Segoe UI" w:cs="Segoe UI"/>
          <w:i/>
          <w:iCs/>
          <w:color w:val="333333"/>
          <w:sz w:val="24"/>
          <w:szCs w:val="24"/>
        </w:rPr>
        <w:t>greenLight.c</w:t>
      </w:r>
      <w:proofErr w:type="spellEnd"/>
      <w:r w:rsidRPr="00BA68CB">
        <w:rPr>
          <w:rFonts w:ascii="Segoe UI" w:eastAsia="Times New Roman" w:hAnsi="Segoe UI" w:cs="Segoe UI"/>
          <w:color w:val="333333"/>
          <w:sz w:val="24"/>
          <w:szCs w:val="24"/>
        </w:rPr>
        <w:t>. Then it defines a few variables for storing information. Every session of script execution produces a file called "scan" followed by a timestamp and the .txt extension. You can change the output filename by editing the variable $</w:t>
      </w:r>
      <w:proofErr w:type="spellStart"/>
      <w:r w:rsidRPr="00BA68CB">
        <w:rPr>
          <w:rFonts w:ascii="Segoe UI" w:eastAsia="Times New Roman" w:hAnsi="Segoe UI" w:cs="Segoe UI"/>
          <w:color w:val="333333"/>
          <w:sz w:val="24"/>
          <w:szCs w:val="24"/>
        </w:rPr>
        <w:t>ScanResult</w:t>
      </w:r>
      <w:proofErr w:type="spellEnd"/>
      <w:r w:rsidRPr="00BA68CB">
        <w:rPr>
          <w:rFonts w:ascii="Segoe UI" w:eastAsia="Times New Roman" w:hAnsi="Segoe UI" w:cs="Segoe UI"/>
          <w:color w:val="333333"/>
          <w:sz w:val="24"/>
          <w:szCs w:val="24"/>
        </w:rPr>
        <w:t>.</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969896"/>
          <w:sz w:val="20"/>
          <w:szCs w:val="20"/>
        </w:rPr>
        <w:t># Name of scan results file</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r w:rsidRPr="00BA68CB">
        <w:rPr>
          <w:rFonts w:ascii="Consolas" w:eastAsia="Times New Roman" w:hAnsi="Consolas" w:cs="Consolas"/>
          <w:color w:val="333333"/>
          <w:sz w:val="20"/>
          <w:szCs w:val="20"/>
        </w:rPr>
        <w:t>ScanResult</w:t>
      </w:r>
      <w:proofErr w:type="spellEnd"/>
      <w:r w:rsidRPr="00BA68CB">
        <w:rPr>
          <w:rFonts w:ascii="Consolas" w:eastAsia="Times New Roman" w:hAnsi="Consolas" w:cs="Consolas"/>
          <w:color w:val="333333"/>
          <w:sz w:val="20"/>
          <w:szCs w:val="20"/>
        </w:rPr>
        <w:t>=</w:t>
      </w:r>
      <w:r w:rsidRPr="00BA68CB">
        <w:rPr>
          <w:rFonts w:ascii="Consolas" w:eastAsia="Times New Roman" w:hAnsi="Consolas" w:cs="Consolas"/>
          <w:color w:val="183691"/>
          <w:sz w:val="20"/>
          <w:szCs w:val="20"/>
        </w:rPr>
        <w:t>"</w:t>
      </w:r>
      <w:r w:rsidRPr="00BA68CB">
        <w:rPr>
          <w:rFonts w:ascii="Consolas" w:eastAsia="Times New Roman" w:hAnsi="Consolas" w:cs="Consolas"/>
          <w:color w:val="333333"/>
          <w:sz w:val="20"/>
          <w:szCs w:val="20"/>
        </w:rPr>
        <w:t>$</w:t>
      </w:r>
      <w:proofErr w:type="spellStart"/>
      <w:r w:rsidRPr="00BA68CB">
        <w:rPr>
          <w:rFonts w:ascii="Consolas" w:eastAsia="Times New Roman" w:hAnsi="Consolas" w:cs="Consolas"/>
          <w:color w:val="333333"/>
          <w:sz w:val="20"/>
          <w:szCs w:val="20"/>
        </w:rPr>
        <w:t>cwd</w:t>
      </w:r>
      <w:proofErr w:type="spellEnd"/>
      <w:r w:rsidRPr="00BA68CB">
        <w:rPr>
          <w:rFonts w:ascii="Consolas" w:eastAsia="Times New Roman" w:hAnsi="Consolas" w:cs="Consolas"/>
          <w:color w:val="183691"/>
          <w:sz w:val="20"/>
          <w:szCs w:val="20"/>
        </w:rPr>
        <w:t>/scan_</w:t>
      </w:r>
      <w:r w:rsidRPr="00BA68CB">
        <w:rPr>
          <w:rFonts w:ascii="Consolas" w:eastAsia="Times New Roman" w:hAnsi="Consolas" w:cs="Consolas"/>
          <w:color w:val="333333"/>
          <w:sz w:val="20"/>
          <w:szCs w:val="20"/>
        </w:rPr>
        <w:t>$DATE</w:t>
      </w:r>
      <w:r w:rsidRPr="00BA68CB">
        <w:rPr>
          <w:rFonts w:ascii="Consolas" w:eastAsia="Times New Roman" w:hAnsi="Consolas" w:cs="Consolas"/>
          <w:color w:val="183691"/>
          <w:sz w:val="20"/>
          <w:szCs w:val="20"/>
        </w:rPr>
        <w:t>.txt"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The function </w:t>
      </w:r>
      <w:r w:rsidRPr="00BA68CB">
        <w:rPr>
          <w:rFonts w:ascii="Segoe UI" w:eastAsia="Times New Roman" w:hAnsi="Segoe UI" w:cs="Segoe UI"/>
          <w:i/>
          <w:iCs/>
          <w:color w:val="333333"/>
          <w:sz w:val="24"/>
          <w:szCs w:val="24"/>
        </w:rPr>
        <w:t>scan()</w:t>
      </w:r>
      <w:r w:rsidRPr="00BA68CB">
        <w:rPr>
          <w:rFonts w:ascii="Segoe UI" w:eastAsia="Times New Roman" w:hAnsi="Segoe UI" w:cs="Segoe UI"/>
          <w:color w:val="333333"/>
          <w:sz w:val="24"/>
          <w:szCs w:val="24"/>
        </w:rPr>
        <w:t xml:space="preserve"> initiates </w:t>
      </w:r>
      <w:proofErr w:type="spellStart"/>
      <w:r w:rsidRPr="00BA68CB">
        <w:rPr>
          <w:rFonts w:ascii="Segoe UI" w:eastAsia="Times New Roman" w:hAnsi="Segoe UI" w:cs="Segoe UI"/>
          <w:color w:val="333333"/>
          <w:sz w:val="24"/>
          <w:szCs w:val="24"/>
        </w:rPr>
        <w:t>zbarcam</w:t>
      </w:r>
      <w:proofErr w:type="spellEnd"/>
      <w:r w:rsidRPr="00BA68CB">
        <w:rPr>
          <w:rFonts w:ascii="Segoe UI" w:eastAsia="Times New Roman" w:hAnsi="Segoe UI" w:cs="Segoe UI"/>
          <w:color w:val="333333"/>
          <w:sz w:val="24"/>
          <w:szCs w:val="24"/>
        </w:rPr>
        <w:t xml:space="preserve"> to scan QR codes and then kills the task after saving the output. It even asks the user to scan multiple entries. Since it's using </w:t>
      </w:r>
      <w:proofErr w:type="spellStart"/>
      <w:r w:rsidRPr="00BA68CB">
        <w:rPr>
          <w:rFonts w:ascii="Segoe UI" w:eastAsia="Times New Roman" w:hAnsi="Segoe UI" w:cs="Segoe UI"/>
          <w:color w:val="333333"/>
          <w:sz w:val="24"/>
          <w:szCs w:val="24"/>
        </w:rPr>
        <w:t>zbarcam</w:t>
      </w:r>
      <w:proofErr w:type="spellEnd"/>
      <w:r w:rsidRPr="00BA68CB">
        <w:rPr>
          <w:rFonts w:ascii="Segoe UI" w:eastAsia="Times New Roman" w:hAnsi="Segoe UI" w:cs="Segoe UI"/>
          <w:color w:val="333333"/>
          <w:sz w:val="24"/>
          <w:szCs w:val="24"/>
        </w:rPr>
        <w:t xml:space="preserve"> you apply modifications by using flags like </w:t>
      </w:r>
      <w:r w:rsidRPr="00BA68CB">
        <w:rPr>
          <w:rFonts w:ascii="Segoe UI" w:eastAsia="Times New Roman" w:hAnsi="Segoe UI" w:cs="Segoe UI"/>
          <w:i/>
          <w:iCs/>
          <w:color w:val="333333"/>
          <w:sz w:val="24"/>
          <w:szCs w:val="24"/>
        </w:rPr>
        <w:t>--</w:t>
      </w:r>
      <w:proofErr w:type="spellStart"/>
      <w:r w:rsidRPr="00BA68CB">
        <w:rPr>
          <w:rFonts w:ascii="Segoe UI" w:eastAsia="Times New Roman" w:hAnsi="Segoe UI" w:cs="Segoe UI"/>
          <w:i/>
          <w:iCs/>
          <w:color w:val="333333"/>
          <w:sz w:val="24"/>
          <w:szCs w:val="24"/>
        </w:rPr>
        <w:t>prescale</w:t>
      </w:r>
      <w:proofErr w:type="spellEnd"/>
      <w:r w:rsidRPr="00BA68CB">
        <w:rPr>
          <w:rFonts w:ascii="Segoe UI" w:eastAsia="Times New Roman" w:hAnsi="Segoe UI" w:cs="Segoe UI"/>
          <w:color w:val="333333"/>
          <w:sz w:val="24"/>
          <w:szCs w:val="24"/>
        </w:rPr>
        <w:t> to set the resolution of the scanning resolution.</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A71D5D"/>
          <w:sz w:val="20"/>
          <w:szCs w:val="20"/>
        </w:rPr>
        <w:t>function</w:t>
      </w: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795DA3"/>
          <w:sz w:val="20"/>
          <w:szCs w:val="20"/>
        </w:rPr>
        <w:t>scan()</w:t>
      </w:r>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333333"/>
          <w:sz w:val="20"/>
          <w:szCs w:val="20"/>
        </w:rPr>
        <w:t>zbarcam</w:t>
      </w:r>
      <w:proofErr w:type="spellEnd"/>
      <w:r w:rsidRPr="00BA68CB">
        <w:rPr>
          <w:rFonts w:ascii="Consolas" w:eastAsia="Times New Roman" w:hAnsi="Consolas" w:cs="Consolas"/>
          <w:color w:val="333333"/>
          <w:sz w:val="20"/>
          <w:szCs w:val="20"/>
        </w:rPr>
        <w:t xml:space="preserve"> --raw --</w:t>
      </w:r>
      <w:proofErr w:type="spellStart"/>
      <w:r w:rsidRPr="00BA68CB">
        <w:rPr>
          <w:rFonts w:ascii="Consolas" w:eastAsia="Times New Roman" w:hAnsi="Consolas" w:cs="Consolas"/>
          <w:color w:val="333333"/>
          <w:sz w:val="20"/>
          <w:szCs w:val="20"/>
        </w:rPr>
        <w:t>prescale</w:t>
      </w:r>
      <w:proofErr w:type="spellEnd"/>
      <w:r w:rsidRPr="00BA68CB">
        <w:rPr>
          <w:rFonts w:ascii="Consolas" w:eastAsia="Times New Roman" w:hAnsi="Consolas" w:cs="Consolas"/>
          <w:color w:val="333333"/>
          <w:sz w:val="20"/>
          <w:szCs w:val="20"/>
        </w:rPr>
        <w:t xml:space="preserve">=320x240 /dev/video0 </w:t>
      </w:r>
      <w:r w:rsidRPr="00BA68CB">
        <w:rPr>
          <w:rFonts w:ascii="Consolas" w:eastAsia="Times New Roman" w:hAnsi="Consolas" w:cs="Consolas"/>
          <w:color w:val="A71D5D"/>
          <w:sz w:val="20"/>
          <w:szCs w:val="20"/>
        </w:rPr>
        <w:t>&gt;</w:t>
      </w:r>
      <w:r w:rsidRPr="00BA68CB">
        <w:rPr>
          <w:rFonts w:ascii="Consolas" w:eastAsia="Times New Roman" w:hAnsi="Consolas" w:cs="Consolas"/>
          <w:color w:val="333333"/>
          <w:sz w:val="20"/>
          <w:szCs w:val="20"/>
        </w:rPr>
        <w:t xml:space="preserve"> $</w:t>
      </w:r>
      <w:proofErr w:type="spellStart"/>
      <w:r w:rsidRPr="00BA68CB">
        <w:rPr>
          <w:rFonts w:ascii="Consolas" w:eastAsia="Times New Roman" w:hAnsi="Consolas" w:cs="Consolas"/>
          <w:color w:val="333333"/>
          <w:sz w:val="20"/>
          <w:szCs w:val="20"/>
        </w:rPr>
        <w:t>tmp</w:t>
      </w:r>
      <w:proofErr w:type="spellEnd"/>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A71D5D"/>
          <w:sz w:val="20"/>
          <w:szCs w:val="20"/>
        </w:rPr>
        <w:t>&amp;</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969896"/>
          <w:sz w:val="20"/>
          <w:szCs w:val="20"/>
        </w:rPr>
        <w:t># Kill tasks, free up space and call test.py to blink L.E.D.</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969896"/>
          <w:sz w:val="20"/>
          <w:szCs w:val="20"/>
        </w:rPr>
        <w:t># Append scan results to file</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969896"/>
          <w:sz w:val="20"/>
          <w:szCs w:val="20"/>
        </w:rPr>
        <w:t># Show scan results</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 xml:space="preserve">  </w:t>
      </w:r>
      <w:r w:rsidRPr="00BA68CB">
        <w:rPr>
          <w:rFonts w:ascii="Consolas" w:eastAsia="Times New Roman" w:hAnsi="Consolas" w:cs="Consolas"/>
          <w:color w:val="969896"/>
          <w:sz w:val="20"/>
          <w:szCs w:val="20"/>
        </w:rPr>
        <w:t># Prompt to continue scanning</w:t>
      </w:r>
    </w:p>
    <w:p w:rsidR="00BA68CB" w:rsidRPr="00BA68CB" w:rsidRDefault="00BA68CB" w:rsidP="00BA6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A68CB">
        <w:rPr>
          <w:rFonts w:ascii="Consolas" w:eastAsia="Times New Roman" w:hAnsi="Consolas" w:cs="Consolas"/>
          <w:color w:val="333333"/>
          <w:sz w:val="20"/>
          <w:szCs w:val="20"/>
        </w:rPr>
        <w: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More information about the flags and their usages can be found --&gt; </w:t>
      </w:r>
      <w:hyperlink r:id="rId47" w:history="1">
        <w:r w:rsidRPr="00BA68CB">
          <w:rPr>
            <w:rFonts w:ascii="Segoe UI" w:eastAsia="Times New Roman" w:hAnsi="Segoe UI" w:cs="Segoe UI"/>
            <w:color w:val="4078C0"/>
            <w:sz w:val="24"/>
            <w:szCs w:val="24"/>
          </w:rPr>
          <w:t>here</w:t>
        </w:r>
      </w:hyperlink>
      <w:r w:rsidRPr="00BA68CB">
        <w:rPr>
          <w:rFonts w:ascii="Segoe UI" w:eastAsia="Times New Roman" w:hAnsi="Segoe UI" w:cs="Segoe UI"/>
          <w:color w:val="333333"/>
          <w:sz w:val="24"/>
          <w:szCs w:val="24"/>
        </w:rPr>
        <w:t>.</w:t>
      </w:r>
    </w:p>
    <w:p w:rsidR="00BA68CB" w:rsidRPr="00BA68CB" w:rsidRDefault="00BA68CB" w:rsidP="00BA68CB">
      <w:pPr>
        <w:spacing w:before="360" w:after="240" w:line="240" w:lineRule="auto"/>
        <w:outlineLvl w:val="3"/>
        <w:rPr>
          <w:rFonts w:ascii="Segoe UI" w:eastAsia="Times New Roman" w:hAnsi="Segoe UI" w:cs="Segoe UI"/>
          <w:b/>
          <w:bCs/>
          <w:color w:val="333333"/>
          <w:sz w:val="24"/>
          <w:szCs w:val="24"/>
        </w:rPr>
      </w:pPr>
      <w:r w:rsidRPr="00BA68CB">
        <w:rPr>
          <w:rFonts w:ascii="Segoe UI" w:eastAsia="Times New Roman" w:hAnsi="Segoe UI" w:cs="Segoe UI"/>
          <w:b/>
          <w:bCs/>
          <w:color w:val="333333"/>
          <w:sz w:val="24"/>
          <w:szCs w:val="24"/>
        </w:rPr>
        <w:t>To run the final code follow these steps:</w:t>
      </w:r>
    </w:p>
    <w:p w:rsidR="00BA68CB" w:rsidRPr="00BA68CB" w:rsidRDefault="00BA68CB" w:rsidP="00BA68CB">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Make sure all three core files: </w:t>
      </w:r>
      <w:proofErr w:type="spellStart"/>
      <w:r w:rsidRPr="00BA68CB">
        <w:rPr>
          <w:rFonts w:ascii="Segoe UI" w:eastAsia="Times New Roman" w:hAnsi="Segoe UI" w:cs="Segoe UI"/>
          <w:i/>
          <w:iCs/>
          <w:color w:val="333333"/>
          <w:sz w:val="24"/>
          <w:szCs w:val="24"/>
        </w:rPr>
        <w:t>greenLight.c</w:t>
      </w:r>
      <w:proofErr w:type="spellEnd"/>
      <w:r w:rsidRPr="00BA68CB">
        <w:rPr>
          <w:rFonts w:ascii="Segoe UI" w:eastAsia="Times New Roman" w:hAnsi="Segoe UI" w:cs="Segoe UI"/>
          <w:color w:val="333333"/>
          <w:sz w:val="24"/>
          <w:szCs w:val="24"/>
        </w:rPr>
        <w:t>, </w:t>
      </w:r>
      <w:r w:rsidRPr="00BA68CB">
        <w:rPr>
          <w:rFonts w:ascii="Segoe UI" w:eastAsia="Times New Roman" w:hAnsi="Segoe UI" w:cs="Segoe UI"/>
          <w:i/>
          <w:iCs/>
          <w:color w:val="333333"/>
          <w:sz w:val="24"/>
          <w:szCs w:val="24"/>
        </w:rPr>
        <w:t>alertLight.py</w:t>
      </w:r>
      <w:r w:rsidRPr="00BA68CB">
        <w:rPr>
          <w:rFonts w:ascii="Segoe UI" w:eastAsia="Times New Roman" w:hAnsi="Segoe UI" w:cs="Segoe UI"/>
          <w:color w:val="333333"/>
          <w:sz w:val="24"/>
          <w:szCs w:val="24"/>
        </w:rPr>
        <w:t> and </w:t>
      </w:r>
      <w:r w:rsidRPr="00BA68CB">
        <w:rPr>
          <w:rFonts w:ascii="Segoe UI" w:eastAsia="Times New Roman" w:hAnsi="Segoe UI" w:cs="Segoe UI"/>
          <w:i/>
          <w:iCs/>
          <w:color w:val="333333"/>
          <w:sz w:val="24"/>
          <w:szCs w:val="24"/>
        </w:rPr>
        <w:t>scanqr.sh</w:t>
      </w:r>
      <w:r w:rsidRPr="00BA68CB">
        <w:rPr>
          <w:rFonts w:ascii="Segoe UI" w:eastAsia="Times New Roman" w:hAnsi="Segoe UI" w:cs="Segoe UI"/>
          <w:color w:val="333333"/>
          <w:sz w:val="24"/>
          <w:szCs w:val="24"/>
        </w:rPr>
        <w:t> are in the same directory.</w:t>
      </w:r>
    </w:p>
    <w:p w:rsidR="00BA68CB" w:rsidRPr="00BA68CB" w:rsidRDefault="00BA68CB" w:rsidP="00BA68CB">
      <w:pPr>
        <w:numPr>
          <w:ilvl w:val="0"/>
          <w:numId w:val="6"/>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On the terminal, use </w:t>
      </w:r>
      <w:proofErr w:type="spellStart"/>
      <w:r w:rsidRPr="00BA68CB">
        <w:rPr>
          <w:rFonts w:ascii="Segoe UI" w:eastAsia="Times New Roman" w:hAnsi="Segoe UI" w:cs="Segoe UI"/>
          <w:b/>
          <w:bCs/>
          <w:color w:val="333333"/>
          <w:sz w:val="24"/>
          <w:szCs w:val="24"/>
        </w:rPr>
        <w:t>chmod</w:t>
      </w:r>
      <w:proofErr w:type="spellEnd"/>
      <w:r w:rsidRPr="00BA68CB">
        <w:rPr>
          <w:rFonts w:ascii="Segoe UI" w:eastAsia="Times New Roman" w:hAnsi="Segoe UI" w:cs="Segoe UI"/>
          <w:b/>
          <w:bCs/>
          <w:color w:val="333333"/>
          <w:sz w:val="24"/>
          <w:szCs w:val="24"/>
        </w:rPr>
        <w:t xml:space="preserve"> 777</w:t>
      </w:r>
      <w:r w:rsidRPr="00BA68CB">
        <w:rPr>
          <w:rFonts w:ascii="Segoe UI" w:eastAsia="Times New Roman" w:hAnsi="Segoe UI" w:cs="Segoe UI"/>
          <w:color w:val="333333"/>
          <w:sz w:val="24"/>
          <w:szCs w:val="24"/>
        </w:rPr>
        <w:t> followed by the filenames and grant all Read-Write-Execute permissions to the core files.</w:t>
      </w:r>
    </w:p>
    <w:p w:rsidR="00BA68CB" w:rsidRPr="00BA68CB" w:rsidRDefault="00BA68CB" w:rsidP="00BA68CB">
      <w:pPr>
        <w:numPr>
          <w:ilvl w:val="0"/>
          <w:numId w:val="6"/>
        </w:numPr>
        <w:spacing w:before="60"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Type </w:t>
      </w:r>
      <w:r w:rsidRPr="00BA68CB">
        <w:rPr>
          <w:rFonts w:ascii="Segoe UI" w:eastAsia="Times New Roman" w:hAnsi="Segoe UI" w:cs="Segoe UI"/>
          <w:b/>
          <w:bCs/>
          <w:color w:val="333333"/>
          <w:sz w:val="24"/>
          <w:szCs w:val="24"/>
        </w:rPr>
        <w:t>./scanqr.sh</w:t>
      </w:r>
      <w:r w:rsidRPr="00BA68CB">
        <w:rPr>
          <w:rFonts w:ascii="Segoe UI" w:eastAsia="Times New Roman" w:hAnsi="Segoe UI" w:cs="Segoe UI"/>
          <w:color w:val="333333"/>
          <w:sz w:val="24"/>
          <w:szCs w:val="24"/>
        </w:rPr>
        <w:t> to execute the shell script.</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lastRenderedPageBreak/>
        <w:t>You should now have the program working. The program scans QR code and then blinks the L.E.D. as well showing the scanned item on the screen. After scanning an item it prompts to scan another. If you choose yes, it scans another item and prompts to scan more items. If you choose no, then the program exits and shows the list of items scanned during the session. According to my code, every session generates a new file with a timestamp. You can use one file and reuse if you want. Furthermore, you can press </w:t>
      </w:r>
      <w:proofErr w:type="spellStart"/>
      <w:r w:rsidRPr="00BA68CB">
        <w:rPr>
          <w:rFonts w:ascii="Segoe UI" w:eastAsia="Times New Roman" w:hAnsi="Segoe UI" w:cs="Segoe UI"/>
          <w:b/>
          <w:bCs/>
          <w:color w:val="333333"/>
          <w:sz w:val="24"/>
          <w:szCs w:val="24"/>
        </w:rPr>
        <w:t>Ctrl+C</w:t>
      </w:r>
      <w:proofErr w:type="spellEnd"/>
      <w:r w:rsidRPr="00BA68CB">
        <w:rPr>
          <w:rFonts w:ascii="Segoe UI" w:eastAsia="Times New Roman" w:hAnsi="Segoe UI" w:cs="Segoe UI"/>
          <w:color w:val="333333"/>
          <w:sz w:val="24"/>
          <w:szCs w:val="24"/>
        </w:rPr>
        <w:t> anytime to exit the program.</w:t>
      </w:r>
    </w:p>
    <w:p w:rsidR="00BA68CB" w:rsidRPr="00BA68CB" w:rsidRDefault="00BA68CB" w:rsidP="00BA68CB">
      <w:pPr>
        <w:spacing w:after="240"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Congratulations! You've just implemented the full QR Code scanner program. Hurray!.</w:t>
      </w:r>
    </w:p>
    <w:p w:rsidR="00BA68CB" w:rsidRPr="00BA68CB" w:rsidRDefault="00BA68CB" w:rsidP="00BA68C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BA68CB">
        <w:rPr>
          <w:rFonts w:ascii="Segoe UI" w:eastAsia="Times New Roman" w:hAnsi="Segoe UI" w:cs="Segoe UI"/>
          <w:b/>
          <w:bCs/>
          <w:color w:val="333333"/>
          <w:kern w:val="36"/>
          <w:sz w:val="48"/>
          <w:szCs w:val="48"/>
        </w:rPr>
        <w:t>Ending Notes</w:t>
      </w:r>
    </w:p>
    <w:p w:rsidR="00BA68CB" w:rsidRPr="00BA68CB" w:rsidRDefault="00BA68CB" w:rsidP="00BA68CB">
      <w:pPr>
        <w:spacing w:after="100" w:afterAutospacing="1" w:line="240" w:lineRule="auto"/>
        <w:rPr>
          <w:rFonts w:ascii="Segoe UI" w:eastAsia="Times New Roman" w:hAnsi="Segoe UI" w:cs="Segoe UI"/>
          <w:color w:val="333333"/>
          <w:sz w:val="24"/>
          <w:szCs w:val="24"/>
        </w:rPr>
      </w:pPr>
      <w:r w:rsidRPr="00BA68CB">
        <w:rPr>
          <w:rFonts w:ascii="Segoe UI" w:eastAsia="Times New Roman" w:hAnsi="Segoe UI" w:cs="Segoe UI"/>
          <w:color w:val="333333"/>
          <w:sz w:val="24"/>
          <w:szCs w:val="24"/>
        </w:rPr>
        <w:t>I hope you found this guide helpful and were able to reproduce your very own Prototype Lab Flow project. With everything functioning as it should and costing you a total of hopefully less than $300. Here's a sample output of the program.</w:t>
      </w:r>
    </w:p>
    <w:p w:rsidR="006C1318" w:rsidRDefault="006C1318"/>
    <w:sectPr w:rsidR="006C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5A09"/>
    <w:multiLevelType w:val="multilevel"/>
    <w:tmpl w:val="933E4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5435E"/>
    <w:multiLevelType w:val="multilevel"/>
    <w:tmpl w:val="764C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F2D41"/>
    <w:multiLevelType w:val="multilevel"/>
    <w:tmpl w:val="993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C3226"/>
    <w:multiLevelType w:val="multilevel"/>
    <w:tmpl w:val="47A4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A7353"/>
    <w:multiLevelType w:val="multilevel"/>
    <w:tmpl w:val="100C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B0151"/>
    <w:multiLevelType w:val="multilevel"/>
    <w:tmpl w:val="564A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CB"/>
    <w:rsid w:val="000603A4"/>
    <w:rsid w:val="000B4EF4"/>
    <w:rsid w:val="000C0A87"/>
    <w:rsid w:val="001073FE"/>
    <w:rsid w:val="00120807"/>
    <w:rsid w:val="001D32B3"/>
    <w:rsid w:val="001F4EAF"/>
    <w:rsid w:val="002E1273"/>
    <w:rsid w:val="003D4F6E"/>
    <w:rsid w:val="005863E1"/>
    <w:rsid w:val="005D321E"/>
    <w:rsid w:val="006C1318"/>
    <w:rsid w:val="00725A5B"/>
    <w:rsid w:val="007463B5"/>
    <w:rsid w:val="00781DBF"/>
    <w:rsid w:val="00960178"/>
    <w:rsid w:val="00BA68CB"/>
    <w:rsid w:val="00BF232B"/>
    <w:rsid w:val="00CB1432"/>
    <w:rsid w:val="00EB2C28"/>
    <w:rsid w:val="00EB39EF"/>
    <w:rsid w:val="00F546D8"/>
    <w:rsid w:val="00F8286B"/>
    <w:rsid w:val="00FF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64"/>
  <w15:chartTrackingRefBased/>
  <w15:docId w15:val="{A7D9C53F-E9AE-49C3-9969-E5538C50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A6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A68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8C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A68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6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68CB"/>
  </w:style>
  <w:style w:type="character" w:styleId="Hyperlink">
    <w:name w:val="Hyperlink"/>
    <w:basedOn w:val="DefaultParagraphFont"/>
    <w:uiPriority w:val="99"/>
    <w:semiHidden/>
    <w:unhideWhenUsed/>
    <w:rsid w:val="00BA68CB"/>
    <w:rPr>
      <w:color w:val="0000FF"/>
      <w:u w:val="single"/>
    </w:rPr>
  </w:style>
  <w:style w:type="character" w:styleId="Emphasis">
    <w:name w:val="Emphasis"/>
    <w:basedOn w:val="DefaultParagraphFont"/>
    <w:uiPriority w:val="20"/>
    <w:qFormat/>
    <w:rsid w:val="00BA68CB"/>
    <w:rPr>
      <w:i/>
      <w:iCs/>
    </w:rPr>
  </w:style>
  <w:style w:type="character" w:styleId="Strong">
    <w:name w:val="Strong"/>
    <w:basedOn w:val="DefaultParagraphFont"/>
    <w:uiPriority w:val="22"/>
    <w:qFormat/>
    <w:rsid w:val="00BA68CB"/>
    <w:rPr>
      <w:b/>
      <w:bCs/>
    </w:rPr>
  </w:style>
  <w:style w:type="paragraph" w:styleId="HTMLPreformatted">
    <w:name w:val="HTML Preformatted"/>
    <w:basedOn w:val="Normal"/>
    <w:link w:val="HTMLPreformattedChar"/>
    <w:uiPriority w:val="99"/>
    <w:semiHidden/>
    <w:unhideWhenUsed/>
    <w:rsid w:val="00BA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8CB"/>
    <w:rPr>
      <w:rFonts w:ascii="Courier New" w:eastAsia="Times New Roman" w:hAnsi="Courier New" w:cs="Courier New"/>
      <w:sz w:val="20"/>
      <w:szCs w:val="20"/>
    </w:rPr>
  </w:style>
  <w:style w:type="character" w:customStyle="1" w:styleId="pl-k">
    <w:name w:val="pl-k"/>
    <w:basedOn w:val="DefaultParagraphFont"/>
    <w:rsid w:val="00BA68CB"/>
  </w:style>
  <w:style w:type="character" w:customStyle="1" w:styleId="pl-en">
    <w:name w:val="pl-en"/>
    <w:basedOn w:val="DefaultParagraphFont"/>
    <w:rsid w:val="00BA68CB"/>
  </w:style>
  <w:style w:type="character" w:customStyle="1" w:styleId="pl-smi">
    <w:name w:val="pl-smi"/>
    <w:basedOn w:val="DefaultParagraphFont"/>
    <w:rsid w:val="00BA68CB"/>
  </w:style>
  <w:style w:type="character" w:customStyle="1" w:styleId="pl-c1">
    <w:name w:val="pl-c1"/>
    <w:basedOn w:val="DefaultParagraphFont"/>
    <w:rsid w:val="00BA68CB"/>
  </w:style>
  <w:style w:type="character" w:customStyle="1" w:styleId="pl-c">
    <w:name w:val="pl-c"/>
    <w:basedOn w:val="DefaultParagraphFont"/>
    <w:rsid w:val="00BA68CB"/>
  </w:style>
  <w:style w:type="character" w:customStyle="1" w:styleId="pl-s">
    <w:name w:val="pl-s"/>
    <w:basedOn w:val="DefaultParagraphFont"/>
    <w:rsid w:val="00BA68CB"/>
  </w:style>
  <w:style w:type="character" w:customStyle="1" w:styleId="pl-pds">
    <w:name w:val="pl-pds"/>
    <w:basedOn w:val="DefaultParagraphFont"/>
    <w:rsid w:val="00B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61671">
      <w:bodyDiv w:val="1"/>
      <w:marLeft w:val="0"/>
      <w:marRight w:val="0"/>
      <w:marTop w:val="0"/>
      <w:marBottom w:val="0"/>
      <w:divBdr>
        <w:top w:val="none" w:sz="0" w:space="0" w:color="auto"/>
        <w:left w:val="none" w:sz="0" w:space="0" w:color="auto"/>
        <w:bottom w:val="none" w:sz="0" w:space="0" w:color="auto"/>
        <w:right w:val="none" w:sz="0" w:space="0" w:color="auto"/>
      </w:divBdr>
      <w:divsChild>
        <w:div w:id="125510048">
          <w:marLeft w:val="0"/>
          <w:marRight w:val="0"/>
          <w:marTop w:val="0"/>
          <w:marBottom w:val="240"/>
          <w:divBdr>
            <w:top w:val="none" w:sz="0" w:space="0" w:color="auto"/>
            <w:left w:val="none" w:sz="0" w:space="0" w:color="auto"/>
            <w:bottom w:val="none" w:sz="0" w:space="0" w:color="auto"/>
            <w:right w:val="none" w:sz="0" w:space="0" w:color="auto"/>
          </w:divBdr>
        </w:div>
        <w:div w:id="159391879">
          <w:marLeft w:val="0"/>
          <w:marRight w:val="0"/>
          <w:marTop w:val="0"/>
          <w:marBottom w:val="240"/>
          <w:divBdr>
            <w:top w:val="none" w:sz="0" w:space="0" w:color="auto"/>
            <w:left w:val="none" w:sz="0" w:space="0" w:color="auto"/>
            <w:bottom w:val="none" w:sz="0" w:space="0" w:color="auto"/>
            <w:right w:val="none" w:sz="0" w:space="0" w:color="auto"/>
          </w:divBdr>
        </w:div>
        <w:div w:id="2055036307">
          <w:marLeft w:val="0"/>
          <w:marRight w:val="0"/>
          <w:marTop w:val="0"/>
          <w:marBottom w:val="240"/>
          <w:divBdr>
            <w:top w:val="none" w:sz="0" w:space="0" w:color="auto"/>
            <w:left w:val="none" w:sz="0" w:space="0" w:color="auto"/>
            <w:bottom w:val="none" w:sz="0" w:space="0" w:color="auto"/>
            <w:right w:val="none" w:sz="0" w:space="0" w:color="auto"/>
          </w:divBdr>
        </w:div>
        <w:div w:id="18692989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sehra/ssehra.github.io/blob/master/README.md" TargetMode="External"/><Relationship Id="rId18" Type="http://schemas.openxmlformats.org/officeDocument/2006/relationships/hyperlink" Target="https://github.com/ssehra/ssehra.github.io/blob/master/README.md" TargetMode="External"/><Relationship Id="rId26" Type="http://schemas.openxmlformats.org/officeDocument/2006/relationships/image" Target="media/image1.png"/><Relationship Id="rId39" Type="http://schemas.openxmlformats.org/officeDocument/2006/relationships/image" Target="media/image2.png"/><Relationship Id="rId21" Type="http://schemas.openxmlformats.org/officeDocument/2006/relationships/hyperlink" Target="https://github.com/ssehra/ssehra.github.io/blob/master/README.md" TargetMode="External"/><Relationship Id="rId34" Type="http://schemas.openxmlformats.org/officeDocument/2006/relationships/hyperlink" Target="https://github.com/ssehra/ssehra.github.io/blob/master/Build%20Log%20Files/HSHV4-student%20version.GBS" TargetMode="External"/><Relationship Id="rId42" Type="http://schemas.openxmlformats.org/officeDocument/2006/relationships/hyperlink" Target="https://github.com/ssehra/ssehra.github.io/blob/master/Build%20Log%20Files/traffic2B.c" TargetMode="External"/><Relationship Id="rId47" Type="http://schemas.openxmlformats.org/officeDocument/2006/relationships/hyperlink" Target="http://manpages.ubuntu.com/manpages/xenial/man1/zbarcam.1.html" TargetMode="External"/><Relationship Id="rId7" Type="http://schemas.openxmlformats.org/officeDocument/2006/relationships/hyperlink" Target="https://github.com/ssehra/ssehra.github.io/blob/master/README.md" TargetMode="External"/><Relationship Id="rId2" Type="http://schemas.openxmlformats.org/officeDocument/2006/relationships/styles" Target="styles.xml"/><Relationship Id="rId16" Type="http://schemas.openxmlformats.org/officeDocument/2006/relationships/hyperlink" Target="https://github.com/ssehra/ssehra.github.io/blob/master/README.md" TargetMode="External"/><Relationship Id="rId29" Type="http://schemas.openxmlformats.org/officeDocument/2006/relationships/hyperlink" Target="https://cadsoft.io/" TargetMode="External"/><Relationship Id="rId11" Type="http://schemas.openxmlformats.org/officeDocument/2006/relationships/hyperlink" Target="https://github.com/ssehra/ssehra.github.io/blob/master/README.md" TargetMode="External"/><Relationship Id="rId24" Type="http://schemas.openxmlformats.org/officeDocument/2006/relationships/hyperlink" Target="https://github.com/ssehra/ssehra.github.io/blob/master/README.md" TargetMode="External"/><Relationship Id="rId32" Type="http://schemas.openxmlformats.org/officeDocument/2006/relationships/hyperlink" Target="https://github.com/ssehra/ssehra.github.io/blob/master/Build%20Log%20Files/HSHV4-student%20version.GBL" TargetMode="External"/><Relationship Id="rId37" Type="http://schemas.openxmlformats.org/officeDocument/2006/relationships/hyperlink" Target="https://github.com/ssehra/ssehra.github.io/blob/master/Build%20Log%20Files/HSHV4-student%20version.TXT" TargetMode="External"/><Relationship Id="rId40" Type="http://schemas.openxmlformats.org/officeDocument/2006/relationships/hyperlink" Target="https://github.com/ssehra/ssehra.github.io/blob/master/Build%20Log%20Files/PCB.png?raw=true" TargetMode="External"/><Relationship Id="rId45" Type="http://schemas.openxmlformats.org/officeDocument/2006/relationships/hyperlink" Target="https://github.com/ssehra/ssehra.github.io/blob/master/Build%20Log%20Files/alertLight.py" TargetMode="External"/><Relationship Id="rId5" Type="http://schemas.openxmlformats.org/officeDocument/2006/relationships/hyperlink" Target="http://ssehra.github.io/" TargetMode="External"/><Relationship Id="rId15" Type="http://schemas.openxmlformats.org/officeDocument/2006/relationships/hyperlink" Target="https://github.com/ssehra/ssehra.github.io/blob/master/README.md" TargetMode="External"/><Relationship Id="rId23" Type="http://schemas.openxmlformats.org/officeDocument/2006/relationships/hyperlink" Target="https://github.com/ssehra/ssehra.github.io/blob/master/README.md" TargetMode="External"/><Relationship Id="rId28" Type="http://schemas.openxmlformats.org/officeDocument/2006/relationships/hyperlink" Target="https://github.com/ssehra/ssehra.github.io/blob/master/Build%20Log%20Files/HSHV4-student%20version.sch" TargetMode="External"/><Relationship Id="rId36" Type="http://schemas.openxmlformats.org/officeDocument/2006/relationships/hyperlink" Target="https://github.com/ssehra/ssehra.github.io/blob/master/Build%20Log%20Files/HSHV4-student%20version.GBO" TargetMode="External"/><Relationship Id="rId49" Type="http://schemas.openxmlformats.org/officeDocument/2006/relationships/theme" Target="theme/theme1.xml"/><Relationship Id="rId10" Type="http://schemas.openxmlformats.org/officeDocument/2006/relationships/hyperlink" Target="https://github.com/ssehra/ssehra.github.io/blob/master/README.md" TargetMode="External"/><Relationship Id="rId19" Type="http://schemas.openxmlformats.org/officeDocument/2006/relationships/hyperlink" Target="https://github.com/ssehra/ssehra.github.io/blob/master/README.md" TargetMode="External"/><Relationship Id="rId31" Type="http://schemas.openxmlformats.org/officeDocument/2006/relationships/hyperlink" Target="https://github.com/ssehra/ssehra.github.io/blob/master/Build%20Log%20Files/HSHV4-student%20version.GTL" TargetMode="External"/><Relationship Id="rId44" Type="http://schemas.openxmlformats.org/officeDocument/2006/relationships/hyperlink" Target="https://github.com/ssehra/ssehra.github.io/blob/master/Build%20Log%20Files/scanqr.sh" TargetMode="External"/><Relationship Id="rId4" Type="http://schemas.openxmlformats.org/officeDocument/2006/relationships/webSettings" Target="webSettings.xml"/><Relationship Id="rId9" Type="http://schemas.openxmlformats.org/officeDocument/2006/relationships/hyperlink" Target="https://github.com/ssehra/ssehra.github.io/blob/master/README.md" TargetMode="External"/><Relationship Id="rId14" Type="http://schemas.openxmlformats.org/officeDocument/2006/relationships/hyperlink" Target="https://github.com/ssehra/ssehra.github.io/blob/master/README.md" TargetMode="External"/><Relationship Id="rId22" Type="http://schemas.openxmlformats.org/officeDocument/2006/relationships/hyperlink" Target="https://github.com/ssehra/ssehra.github.io/blob/master/README.md" TargetMode="External"/><Relationship Id="rId27" Type="http://schemas.openxmlformats.org/officeDocument/2006/relationships/hyperlink" Target="https://github.com/ssehra/ssehra.github.io/blob/master/Build%20Log%20Files/HSHV4-student%20version.brd" TargetMode="External"/><Relationship Id="rId30" Type="http://schemas.openxmlformats.org/officeDocument/2006/relationships/hyperlink" Target="https://learn.sparkfun.com/tutorials/using-eagle-board-layout/generating-gerbers" TargetMode="External"/><Relationship Id="rId35" Type="http://schemas.openxmlformats.org/officeDocument/2006/relationships/hyperlink" Target="https://github.com/ssehra/ssehra.github.io/blob/master/Build%20Log%20Files/HSHV4-student%20version.GTO" TargetMode="External"/><Relationship Id="rId43" Type="http://schemas.openxmlformats.org/officeDocument/2006/relationships/hyperlink" Target="http://www.qr-code-generator.com/" TargetMode="External"/><Relationship Id="rId48" Type="http://schemas.openxmlformats.org/officeDocument/2006/relationships/fontTable" Target="fontTable.xml"/><Relationship Id="rId8" Type="http://schemas.openxmlformats.org/officeDocument/2006/relationships/hyperlink" Target="https://github.com/ssehra/ssehra.github.io/blob/master/README.md" TargetMode="External"/><Relationship Id="rId3" Type="http://schemas.openxmlformats.org/officeDocument/2006/relationships/settings" Target="settings.xml"/><Relationship Id="rId12" Type="http://schemas.openxmlformats.org/officeDocument/2006/relationships/hyperlink" Target="https://github.com/ssehra/ssehra.github.io/blob/master/README.md" TargetMode="External"/><Relationship Id="rId17" Type="http://schemas.openxmlformats.org/officeDocument/2006/relationships/hyperlink" Target="https://github.com/ssehra/ssehra.github.io/blob/master/README.md" TargetMode="External"/><Relationship Id="rId25" Type="http://schemas.openxmlformats.org/officeDocument/2006/relationships/hyperlink" Target="https://github.com/ssehra/ssehra.github.io/blob/master/Build%20Log%20Files/Diagram.png?raw=true" TargetMode="External"/><Relationship Id="rId33" Type="http://schemas.openxmlformats.org/officeDocument/2006/relationships/hyperlink" Target="https://github.com/ssehra/ssehra.github.io/blob/master/Build%20Log%20Files/HSHV4-student%20version.GTS" TargetMode="External"/><Relationship Id="rId38" Type="http://schemas.openxmlformats.org/officeDocument/2006/relationships/hyperlink" Target="https://github.com/ssehra/ssehra.github.io/blob/master/Build%20Log%20Files/Schematic.PNG?raw=true" TargetMode="External"/><Relationship Id="rId46" Type="http://schemas.openxmlformats.org/officeDocument/2006/relationships/hyperlink" Target="https://github.com/ssehra/ssehra.github.io/blob/master/Build%20Log%20Files/greenLight.c" TargetMode="External"/><Relationship Id="rId20" Type="http://schemas.openxmlformats.org/officeDocument/2006/relationships/hyperlink" Target="https://github.com/ssehra/ssehra.github.io/blob/master/README.md"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ssehra/ssehra.github.io/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2763</Words>
  <Characters>15752</Characters>
  <Application>Microsoft Office Word</Application>
  <DocSecurity>0</DocSecurity>
  <Lines>131</Lines>
  <Paragraphs>36</Paragraphs>
  <ScaleCrop>false</ScaleCrop>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dc:creator>
  <cp:keywords/>
  <dc:description/>
  <cp:lastModifiedBy>Sukhdeep</cp:lastModifiedBy>
  <cp:revision>1</cp:revision>
  <dcterms:created xsi:type="dcterms:W3CDTF">2016-12-11T08:06:00Z</dcterms:created>
  <dcterms:modified xsi:type="dcterms:W3CDTF">2016-12-11T08:13:00Z</dcterms:modified>
</cp:coreProperties>
</file>